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82339" w14:textId="77777777" w:rsidR="003A6C9B" w:rsidRPr="00247C65" w:rsidRDefault="003A6C9B" w:rsidP="003A6C9B">
      <w:pPr>
        <w:spacing w:after="120"/>
        <w:jc w:val="right"/>
        <w:rPr>
          <w:ins w:id="0" w:author="Tien Tran" w:date="2022-05-27T11:11:00Z"/>
          <w:b/>
          <w:iCs/>
          <w:sz w:val="24"/>
          <w:szCs w:val="20"/>
          <w:lang w:val="en-GB"/>
        </w:rPr>
      </w:pPr>
      <w:ins w:id="1" w:author="Tien Tran" w:date="2022-05-27T11:11:00Z">
        <w:r w:rsidRPr="00247C65">
          <w:rPr>
            <w:b/>
            <w:iCs/>
            <w:sz w:val="24"/>
            <w:szCs w:val="20"/>
            <w:lang w:val="en-GB"/>
          </w:rPr>
          <w:t>Mẫu 2c-BNV/2008</w:t>
        </w:r>
      </w:ins>
    </w:p>
    <w:p w14:paraId="050C0E36" w14:textId="77777777" w:rsidR="003A6C9B" w:rsidRPr="00247C65" w:rsidRDefault="003A6C9B" w:rsidP="003A6C9B">
      <w:pPr>
        <w:spacing w:after="120"/>
        <w:rPr>
          <w:ins w:id="2" w:author="Tien Tran" w:date="2022-05-27T11:11:00Z"/>
          <w:sz w:val="26"/>
          <w:szCs w:val="20"/>
          <w:lang w:val="en-GB"/>
        </w:rPr>
      </w:pPr>
      <w:ins w:id="3" w:author="Tien Tran" w:date="2022-05-27T11:11:00Z">
        <w:r w:rsidRPr="00247C65">
          <w:rPr>
            <w:sz w:val="26"/>
            <w:szCs w:val="20"/>
            <w:lang w:val="en-GB"/>
          </w:rPr>
          <w:t>Cơ quan, đơn vị có thẩm quyền quản lý CBCC ………………………………………….</w:t>
        </w:r>
      </w:ins>
    </w:p>
    <w:p w14:paraId="3A89F28D" w14:textId="77777777" w:rsidR="003A6C9B" w:rsidRPr="00247C65" w:rsidRDefault="003A6C9B" w:rsidP="003A6C9B">
      <w:pPr>
        <w:spacing w:after="120"/>
        <w:rPr>
          <w:ins w:id="4" w:author="Tien Tran" w:date="2022-05-27T11:11:00Z"/>
          <w:sz w:val="26"/>
          <w:szCs w:val="20"/>
          <w:lang w:val="en-GB"/>
        </w:rPr>
      </w:pPr>
      <w:ins w:id="5" w:author="Tien Tran" w:date="2022-05-27T11:11:00Z">
        <w:r w:rsidRPr="00247C65">
          <w:rPr>
            <w:sz w:val="26"/>
            <w:szCs w:val="20"/>
            <w:lang w:val="en-GB"/>
          </w:rPr>
          <w:t>Cơ quan, đơn vị sử dụng CBCC ………………………………………………………….</w:t>
        </w:r>
      </w:ins>
    </w:p>
    <w:p w14:paraId="592AE942" w14:textId="77777777" w:rsidR="003A6C9B" w:rsidRPr="00247C65" w:rsidRDefault="003A6C9B" w:rsidP="003A6C9B">
      <w:pPr>
        <w:spacing w:after="120"/>
        <w:jc w:val="center"/>
        <w:rPr>
          <w:ins w:id="6" w:author="Tien Tran" w:date="2022-05-27T11:11:00Z"/>
          <w:b/>
          <w:sz w:val="12"/>
          <w:szCs w:val="20"/>
          <w:lang w:val="en-GB"/>
        </w:rPr>
      </w:pPr>
    </w:p>
    <w:p w14:paraId="5E43613E" w14:textId="77777777" w:rsidR="003A6C9B" w:rsidRPr="00247C65" w:rsidRDefault="003A6C9B" w:rsidP="003A6C9B">
      <w:pPr>
        <w:spacing w:after="120"/>
        <w:jc w:val="center"/>
        <w:rPr>
          <w:ins w:id="7" w:author="Tien Tran" w:date="2022-05-27T11:11:00Z"/>
          <w:b/>
          <w:sz w:val="30"/>
          <w:szCs w:val="20"/>
          <w:lang w:val="en-GB"/>
        </w:rPr>
      </w:pPr>
      <w:ins w:id="8" w:author="Tien Tran" w:date="2022-05-27T11:11:00Z">
        <w:r w:rsidRPr="00247C65">
          <w:rPr>
            <w:b/>
            <w:sz w:val="30"/>
            <w:szCs w:val="20"/>
            <w:lang w:val="en-GB"/>
          </w:rPr>
          <w:t>SƠ YẾU LÝ LỊCH CÁN BỘ, CÔNG CHỨC</w:t>
        </w:r>
      </w:ins>
    </w:p>
    <w:tbl>
      <w:tblPr>
        <w:tblW w:w="9804" w:type="dxa"/>
        <w:tblLayout w:type="fixed"/>
        <w:tblLook w:val="04A0" w:firstRow="1" w:lastRow="0" w:firstColumn="1" w:lastColumn="0" w:noHBand="0" w:noVBand="1"/>
      </w:tblPr>
      <w:tblGrid>
        <w:gridCol w:w="1633"/>
        <w:gridCol w:w="8171"/>
      </w:tblGrid>
      <w:tr w:rsidR="003A6C9B" w:rsidRPr="00247C65" w14:paraId="5190D774" w14:textId="77777777" w:rsidTr="00D64751">
        <w:trPr>
          <w:trHeight w:val="2482"/>
          <w:ins w:id="9" w:author="Tien Tran" w:date="2022-05-27T11:11:00Z"/>
        </w:trPr>
        <w:tc>
          <w:tcPr>
            <w:tcW w:w="1633" w:type="dxa"/>
            <w:tcBorders>
              <w:top w:val="single" w:sz="4" w:space="0" w:color="auto"/>
              <w:left w:val="single" w:sz="4" w:space="0" w:color="auto"/>
              <w:bottom w:val="single" w:sz="4" w:space="0" w:color="auto"/>
              <w:right w:val="single" w:sz="4" w:space="0" w:color="auto"/>
            </w:tcBorders>
            <w:shd w:val="clear" w:color="auto" w:fill="auto"/>
          </w:tcPr>
          <w:p w14:paraId="59F66050" w14:textId="77777777" w:rsidR="003A6C9B" w:rsidRPr="00247C65" w:rsidRDefault="003A6C9B" w:rsidP="00D64751">
            <w:pPr>
              <w:rPr>
                <w:ins w:id="10" w:author="Tien Tran" w:date="2022-05-27T11:11:00Z"/>
                <w:sz w:val="26"/>
                <w:szCs w:val="20"/>
              </w:rPr>
            </w:pPr>
          </w:p>
          <w:p w14:paraId="5BD9C044" w14:textId="77777777" w:rsidR="003A6C9B" w:rsidRPr="00247C65" w:rsidRDefault="003A6C9B" w:rsidP="00D64751">
            <w:pPr>
              <w:rPr>
                <w:ins w:id="11" w:author="Tien Tran" w:date="2022-05-27T11:11:00Z"/>
                <w:sz w:val="26"/>
                <w:szCs w:val="20"/>
              </w:rPr>
            </w:pPr>
          </w:p>
          <w:p w14:paraId="4BB1DD6C" w14:textId="77777777" w:rsidR="003A6C9B" w:rsidRPr="00247C65" w:rsidRDefault="003A6C9B" w:rsidP="00D64751">
            <w:pPr>
              <w:jc w:val="center"/>
              <w:rPr>
                <w:ins w:id="12" w:author="Tien Tran" w:date="2022-05-27T11:11:00Z"/>
                <w:sz w:val="26"/>
                <w:szCs w:val="20"/>
              </w:rPr>
            </w:pPr>
            <w:ins w:id="13" w:author="Tien Tran" w:date="2022-05-27T11:11:00Z">
              <w:r w:rsidRPr="00247C65">
                <w:rPr>
                  <w:sz w:val="26"/>
                  <w:szCs w:val="20"/>
                </w:rPr>
                <w:t>Ảnh màu</w:t>
              </w:r>
            </w:ins>
          </w:p>
          <w:p w14:paraId="01886795" w14:textId="77777777" w:rsidR="003A6C9B" w:rsidRPr="00247C65" w:rsidRDefault="003A6C9B" w:rsidP="00D64751">
            <w:pPr>
              <w:jc w:val="center"/>
              <w:rPr>
                <w:ins w:id="14" w:author="Tien Tran" w:date="2022-05-27T11:11:00Z"/>
                <w:sz w:val="26"/>
                <w:szCs w:val="20"/>
              </w:rPr>
            </w:pPr>
            <w:ins w:id="15" w:author="Tien Tran" w:date="2022-05-27T11:11:00Z">
              <w:r w:rsidRPr="00247C65">
                <w:rPr>
                  <w:sz w:val="26"/>
                  <w:szCs w:val="20"/>
                </w:rPr>
                <w:t>(4 x 6 cm)</w:t>
              </w:r>
            </w:ins>
          </w:p>
        </w:tc>
        <w:tc>
          <w:tcPr>
            <w:tcW w:w="8171" w:type="dxa"/>
            <w:tcBorders>
              <w:left w:val="single" w:sz="4" w:space="0" w:color="auto"/>
            </w:tcBorders>
            <w:shd w:val="clear" w:color="auto" w:fill="auto"/>
          </w:tcPr>
          <w:p w14:paraId="68FA6F75" w14:textId="77777777" w:rsidR="003A6C9B" w:rsidRPr="00247C65" w:rsidRDefault="003A6C9B" w:rsidP="00D64751">
            <w:pPr>
              <w:tabs>
                <w:tab w:val="left" w:pos="4905"/>
                <w:tab w:val="right" w:leader="dot" w:pos="8146"/>
              </w:tabs>
              <w:spacing w:before="120" w:after="120"/>
              <w:rPr>
                <w:ins w:id="16" w:author="Tien Tran" w:date="2022-05-27T11:11:00Z"/>
                <w:sz w:val="26"/>
                <w:szCs w:val="20"/>
                <w:lang w:val="en-GB"/>
              </w:rPr>
            </w:pPr>
            <w:ins w:id="17" w:author="Tien Tran" w:date="2022-05-27T11:11:00Z">
              <w:r w:rsidRPr="00247C65">
                <w:rPr>
                  <w:sz w:val="26"/>
                  <w:szCs w:val="20"/>
                  <w:lang w:val="en-GB"/>
                </w:rPr>
                <w:t>1) Họ và tên khai sinh (viết chữ in hoa): {HO_TEN}</w:t>
              </w:r>
            </w:ins>
          </w:p>
          <w:p w14:paraId="6A92BB69" w14:textId="77777777" w:rsidR="003A6C9B" w:rsidRPr="00247C65" w:rsidRDefault="003A6C9B" w:rsidP="00D64751">
            <w:pPr>
              <w:tabs>
                <w:tab w:val="right" w:leader="dot" w:pos="8146"/>
              </w:tabs>
              <w:spacing w:before="120" w:after="120"/>
              <w:rPr>
                <w:ins w:id="18" w:author="Tien Tran" w:date="2022-05-27T11:11:00Z"/>
                <w:sz w:val="26"/>
                <w:szCs w:val="20"/>
                <w:lang w:val="en-GB"/>
              </w:rPr>
            </w:pPr>
            <w:ins w:id="19" w:author="Tien Tran" w:date="2022-05-27T11:11:00Z">
              <w:r w:rsidRPr="00247C65">
                <w:rPr>
                  <w:sz w:val="26"/>
                  <w:szCs w:val="20"/>
                  <w:lang w:val="en-GB"/>
                </w:rPr>
                <w:t>2) Tên gọi khác: {otherName}</w:t>
              </w:r>
            </w:ins>
          </w:p>
          <w:p w14:paraId="1A2CA3A2" w14:textId="77777777" w:rsidR="003A6C9B" w:rsidRPr="00247C65" w:rsidRDefault="003A6C9B" w:rsidP="00D64751">
            <w:pPr>
              <w:tabs>
                <w:tab w:val="right" w:leader="dot" w:pos="8146"/>
              </w:tabs>
              <w:spacing w:before="120" w:after="120"/>
              <w:rPr>
                <w:ins w:id="20" w:author="Tien Tran" w:date="2022-05-27T11:11:00Z"/>
                <w:sz w:val="26"/>
                <w:szCs w:val="20"/>
                <w:lang w:val="en-GB"/>
              </w:rPr>
            </w:pPr>
            <w:ins w:id="21" w:author="Tien Tran" w:date="2022-05-27T11:11:00Z">
              <w:r w:rsidRPr="00247C65">
                <w:rPr>
                  <w:sz w:val="26"/>
                  <w:szCs w:val="20"/>
                  <w:lang w:val="en-GB"/>
                </w:rPr>
                <w:t>3) Sinh ngày: {dob} tháng {mob} năm {yob}         Giới tính: {sex}</w:t>
              </w:r>
            </w:ins>
          </w:p>
          <w:p w14:paraId="3D8E3453" w14:textId="77777777" w:rsidR="003A6C9B" w:rsidRPr="00247C65" w:rsidRDefault="003A6C9B" w:rsidP="00D64751">
            <w:pPr>
              <w:tabs>
                <w:tab w:val="right" w:leader="dot" w:pos="8146"/>
              </w:tabs>
              <w:spacing w:before="120" w:after="120"/>
              <w:rPr>
                <w:ins w:id="22" w:author="Tien Tran" w:date="2022-05-27T11:11:00Z"/>
                <w:sz w:val="26"/>
                <w:szCs w:val="20"/>
                <w:lang w:val="en-GB"/>
              </w:rPr>
            </w:pPr>
            <w:ins w:id="23" w:author="Tien Tran" w:date="2022-05-27T11:11:00Z">
              <w:r w:rsidRPr="00247C65">
                <w:rPr>
                  <w:sz w:val="26"/>
                  <w:szCs w:val="20"/>
                  <w:lang w:val="en-GB"/>
                </w:rPr>
                <w:t>4) Nơi sinh: {nsXa}</w:t>
              </w:r>
              <w:r w:rsidRPr="00247C65">
                <w:rPr>
                  <w:sz w:val="26"/>
                  <w:szCs w:val="20"/>
                  <w:lang w:val="en"/>
                </w:rPr>
                <w:t xml:space="preserve"> </w:t>
              </w:r>
              <w:r w:rsidRPr="00247C65">
                <w:rPr>
                  <w:sz w:val="26"/>
                  <w:szCs w:val="20"/>
                  <w:lang w:val="en-GB"/>
                </w:rPr>
                <w:t>{nsHuyen}</w:t>
              </w:r>
              <w:r w:rsidRPr="00247C65">
                <w:rPr>
                  <w:sz w:val="26"/>
                  <w:szCs w:val="20"/>
                  <w:lang w:val="en"/>
                </w:rPr>
                <w:t xml:space="preserve"> </w:t>
              </w:r>
              <w:r w:rsidRPr="00247C65">
                <w:rPr>
                  <w:sz w:val="26"/>
                  <w:szCs w:val="20"/>
                  <w:lang w:val="en-GB"/>
                </w:rPr>
                <w:t>{nsTinh}</w:t>
              </w:r>
            </w:ins>
          </w:p>
          <w:p w14:paraId="137A3004" w14:textId="415D65AE" w:rsidR="003A6C9B" w:rsidRPr="00247C65" w:rsidRDefault="003A6C9B" w:rsidP="00247C65">
            <w:pPr>
              <w:tabs>
                <w:tab w:val="right" w:pos="7955"/>
              </w:tabs>
              <w:spacing w:before="120" w:after="120"/>
              <w:rPr>
                <w:ins w:id="24" w:author="Tien Tran" w:date="2022-05-27T11:11:00Z"/>
                <w:sz w:val="26"/>
                <w:szCs w:val="20"/>
                <w:lang w:val="en-GB"/>
              </w:rPr>
            </w:pPr>
            <w:ins w:id="25" w:author="Tien Tran" w:date="2022-05-27T11:11:00Z">
              <w:r w:rsidRPr="00247C65">
                <w:rPr>
                  <w:sz w:val="26"/>
                  <w:szCs w:val="20"/>
                  <w:lang w:val="en-GB"/>
                </w:rPr>
                <w:t>5) Quê quán:</w:t>
              </w:r>
              <w:r w:rsidRPr="00247C65">
                <w:rPr>
                  <w:sz w:val="26"/>
                  <w:szCs w:val="20"/>
                  <w:lang w:val="en"/>
                </w:rPr>
                <w:t xml:space="preserve"> </w:t>
              </w:r>
              <w:r w:rsidRPr="00247C65">
                <w:rPr>
                  <w:sz w:val="26"/>
                  <w:szCs w:val="20"/>
                  <w:lang w:val="en-GB"/>
                </w:rPr>
                <w:t>{qqXa}</w:t>
              </w:r>
              <w:r w:rsidRPr="00247C65">
                <w:rPr>
                  <w:sz w:val="26"/>
                  <w:szCs w:val="20"/>
                  <w:lang w:val="en"/>
                </w:rPr>
                <w:t xml:space="preserve"> </w:t>
              </w:r>
              <w:r w:rsidRPr="00247C65">
                <w:rPr>
                  <w:sz w:val="26"/>
                  <w:szCs w:val="20"/>
                  <w:lang w:val="en-GB"/>
                </w:rPr>
                <w:t>{qqHuyen}</w:t>
              </w:r>
              <w:r w:rsidRPr="00247C65">
                <w:rPr>
                  <w:sz w:val="26"/>
                  <w:szCs w:val="20"/>
                  <w:lang w:val="en"/>
                </w:rPr>
                <w:t xml:space="preserve"> </w:t>
              </w:r>
              <w:r w:rsidRPr="00247C65">
                <w:rPr>
                  <w:sz w:val="26"/>
                  <w:szCs w:val="20"/>
                  <w:lang w:val="en-GB"/>
                </w:rPr>
                <w:t>{qqTinh}</w:t>
              </w:r>
            </w:ins>
            <w:ins w:id="26" w:author="Tien Tran" w:date="2022-05-27T11:13:00Z">
              <w:r w:rsidR="00247C65" w:rsidRPr="00247C65">
                <w:rPr>
                  <w:sz w:val="26"/>
                  <w:szCs w:val="20"/>
                  <w:lang w:val="en-GB"/>
                </w:rPr>
                <w:tab/>
              </w:r>
            </w:ins>
          </w:p>
        </w:tc>
      </w:tr>
    </w:tbl>
    <w:p w14:paraId="3CA65A5A" w14:textId="77777777" w:rsidR="003A6C9B" w:rsidRPr="00247C65" w:rsidRDefault="003A6C9B" w:rsidP="003A6C9B">
      <w:pPr>
        <w:tabs>
          <w:tab w:val="left" w:pos="5310"/>
          <w:tab w:val="right" w:leader="dot" w:pos="9781"/>
        </w:tabs>
        <w:spacing w:before="40" w:after="80"/>
        <w:rPr>
          <w:ins w:id="27" w:author="Tien Tran" w:date="2022-05-27T11:11:00Z"/>
          <w:sz w:val="26"/>
          <w:szCs w:val="20"/>
          <w:lang w:val="en-GB"/>
        </w:rPr>
      </w:pPr>
      <w:ins w:id="28" w:author="Tien Tran" w:date="2022-05-27T11:11:00Z">
        <w:r w:rsidRPr="00247C65">
          <w:rPr>
            <w:sz w:val="26"/>
            <w:szCs w:val="20"/>
            <w:lang w:val="en-GB"/>
          </w:rPr>
          <w:t>6) Dân tộc: {danToc}</w:t>
        </w:r>
        <w:r w:rsidRPr="00247C65">
          <w:rPr>
            <w:sz w:val="26"/>
            <w:szCs w:val="20"/>
            <w:lang w:val="en-GB"/>
          </w:rPr>
          <w:tab/>
          <w:t>7) Tôn giáo: {tonGiao}</w:t>
        </w:r>
      </w:ins>
    </w:p>
    <w:p w14:paraId="54E50709" w14:textId="5AB9108B" w:rsidR="003A6C9B" w:rsidRPr="00247C65" w:rsidRDefault="003A6C9B" w:rsidP="00247C65">
      <w:pPr>
        <w:tabs>
          <w:tab w:val="right" w:pos="9809"/>
        </w:tabs>
        <w:spacing w:before="40" w:after="80"/>
        <w:rPr>
          <w:ins w:id="29" w:author="Tien Tran" w:date="2022-05-27T11:11:00Z"/>
          <w:sz w:val="26"/>
          <w:szCs w:val="20"/>
          <w:lang w:val="en-GB"/>
        </w:rPr>
      </w:pPr>
      <w:ins w:id="30" w:author="Tien Tran" w:date="2022-05-27T11:11:00Z">
        <w:r w:rsidRPr="00247C65">
          <w:rPr>
            <w:sz w:val="26"/>
            <w:szCs w:val="20"/>
            <w:lang w:val="en-GB"/>
          </w:rPr>
          <w:t>8) Nơi đăng ký hộ khẩu thường trú: {thuongTru}</w:t>
        </w:r>
      </w:ins>
      <w:ins w:id="31" w:author="Tien Tran" w:date="2022-05-27T11:13:00Z">
        <w:r w:rsidR="00247C65" w:rsidRPr="00247C65">
          <w:rPr>
            <w:sz w:val="26"/>
            <w:szCs w:val="20"/>
            <w:lang w:val="en-GB"/>
          </w:rPr>
          <w:tab/>
        </w:r>
      </w:ins>
    </w:p>
    <w:p w14:paraId="714BC406" w14:textId="77777777" w:rsidR="003A6C9B" w:rsidRPr="00247C65" w:rsidRDefault="003A6C9B" w:rsidP="003A6C9B">
      <w:pPr>
        <w:tabs>
          <w:tab w:val="right" w:leader="dot" w:pos="9781"/>
        </w:tabs>
        <w:spacing w:before="120" w:after="80"/>
        <w:rPr>
          <w:ins w:id="32" w:author="Tien Tran" w:date="2022-05-27T11:11:00Z"/>
          <w:sz w:val="26"/>
          <w:szCs w:val="20"/>
          <w:lang w:val="en-GB"/>
        </w:rPr>
      </w:pPr>
      <w:ins w:id="33" w:author="Tien Tran" w:date="2022-05-27T11:11:00Z">
        <w:r w:rsidRPr="00247C65">
          <w:rPr>
            <w:sz w:val="26"/>
            <w:szCs w:val="20"/>
            <w:lang w:val="en-GB"/>
          </w:rPr>
          <w:t>9) Nơi ở hiện nay: {hienTai}</w:t>
        </w:r>
      </w:ins>
    </w:p>
    <w:p w14:paraId="02AC1FA2" w14:textId="77777777" w:rsidR="003A6C9B" w:rsidRPr="00247C65" w:rsidRDefault="003A6C9B" w:rsidP="003A6C9B">
      <w:pPr>
        <w:tabs>
          <w:tab w:val="left" w:pos="8880"/>
          <w:tab w:val="right" w:leader="dot" w:pos="9781"/>
        </w:tabs>
        <w:spacing w:before="120" w:after="80"/>
        <w:rPr>
          <w:ins w:id="34" w:author="Tien Tran" w:date="2022-05-27T11:11:00Z"/>
          <w:sz w:val="26"/>
          <w:szCs w:val="20"/>
          <w:lang w:val="en-GB"/>
        </w:rPr>
      </w:pPr>
      <w:ins w:id="35" w:author="Tien Tran" w:date="2022-05-27T11:11:00Z">
        <w:r w:rsidRPr="00247C65">
          <w:rPr>
            <w:sz w:val="26"/>
            <w:szCs w:val="20"/>
            <w:lang w:val="en-GB"/>
          </w:rPr>
          <w:t xml:space="preserve">10) Nghề nghiệp khi được tuyển dụng: </w:t>
        </w:r>
        <w:r w:rsidRPr="00247C65">
          <w:rPr>
            <w:sz w:val="26"/>
            <w:szCs w:val="20"/>
            <w:lang w:val="en"/>
          </w:rPr>
          <w:t>{ngheTuyen}</w:t>
        </w:r>
        <w:r w:rsidRPr="00247C65">
          <w:rPr>
            <w:sz w:val="26"/>
            <w:szCs w:val="20"/>
            <w:lang w:val="en-GB"/>
          </w:rPr>
          <w:tab/>
        </w:r>
      </w:ins>
    </w:p>
    <w:p w14:paraId="20462A4C" w14:textId="77777777" w:rsidR="003A6C9B" w:rsidRPr="00247C65" w:rsidRDefault="003A6C9B" w:rsidP="003A6C9B">
      <w:pPr>
        <w:tabs>
          <w:tab w:val="left" w:pos="5387"/>
          <w:tab w:val="left" w:pos="8310"/>
          <w:tab w:val="right" w:leader="dot" w:pos="9781"/>
        </w:tabs>
        <w:spacing w:before="40" w:after="80"/>
        <w:rPr>
          <w:ins w:id="36" w:author="Tien Tran" w:date="2022-05-27T11:11:00Z"/>
          <w:sz w:val="26"/>
          <w:szCs w:val="20"/>
          <w:lang w:val="en-GB"/>
        </w:rPr>
        <w:sectPr w:rsidR="003A6C9B" w:rsidRPr="00247C65" w:rsidSect="003A6C9B">
          <w:footerReference w:type="default" r:id="rId7"/>
          <w:type w:val="continuous"/>
          <w:pgSz w:w="11907" w:h="16840"/>
          <w:pgMar w:top="1134" w:right="851" w:bottom="709" w:left="1247" w:header="720" w:footer="624" w:gutter="0"/>
          <w:cols w:space="720"/>
          <w:docGrid w:linePitch="360"/>
        </w:sectPr>
      </w:pPr>
    </w:p>
    <w:p w14:paraId="3ED1720A" w14:textId="77777777" w:rsidR="003A6C9B" w:rsidRPr="00247C65" w:rsidRDefault="003A6C9B" w:rsidP="003A6C9B">
      <w:pPr>
        <w:tabs>
          <w:tab w:val="right" w:leader="dot" w:pos="9781"/>
        </w:tabs>
        <w:spacing w:before="40" w:after="80"/>
        <w:ind w:right="-5237"/>
        <w:rPr>
          <w:ins w:id="37" w:author="Tien Tran" w:date="2022-05-27T11:11:00Z"/>
          <w:sz w:val="26"/>
          <w:szCs w:val="20"/>
          <w:lang w:val="en"/>
        </w:rPr>
      </w:pPr>
      <w:ins w:id="38" w:author="Tien Tran" w:date="2022-05-27T11:11:00Z">
        <w:r w:rsidRPr="00247C65">
          <w:rPr>
            <w:sz w:val="26"/>
            <w:szCs w:val="20"/>
            <w:lang w:val="en-GB"/>
          </w:rPr>
          <w:t xml:space="preserve">11) Ngày tuyển dụng: </w:t>
        </w:r>
        <w:r w:rsidRPr="00247C65">
          <w:rPr>
            <w:sz w:val="26"/>
            <w:szCs w:val="20"/>
            <w:lang w:val="en"/>
          </w:rPr>
          <w:t xml:space="preserve">{ngayTuyen}                    </w:t>
        </w:r>
      </w:ins>
    </w:p>
    <w:p w14:paraId="0410BE9B" w14:textId="77777777" w:rsidR="003A6C9B" w:rsidRPr="00247C65" w:rsidRDefault="003A6C9B" w:rsidP="003A6C9B">
      <w:pPr>
        <w:tabs>
          <w:tab w:val="right" w:leader="dot" w:pos="9781"/>
        </w:tabs>
        <w:spacing w:before="40" w:after="80"/>
        <w:ind w:right="-5237"/>
        <w:rPr>
          <w:ins w:id="39" w:author="Tien Tran" w:date="2022-05-27T11:11:00Z"/>
          <w:sz w:val="26"/>
          <w:szCs w:val="20"/>
          <w:lang w:val="en"/>
        </w:rPr>
        <w:sectPr w:rsidR="003A6C9B" w:rsidRPr="00247C65" w:rsidSect="00937B16">
          <w:type w:val="continuous"/>
          <w:pgSz w:w="11907" w:h="16840"/>
          <w:pgMar w:top="1134" w:right="851" w:bottom="709" w:left="1247" w:header="720" w:footer="624" w:gutter="0"/>
          <w:cols w:space="1247"/>
          <w:docGrid w:linePitch="360"/>
        </w:sectPr>
      </w:pPr>
      <w:ins w:id="40" w:author="Tien Tran" w:date="2022-05-27T11:11:00Z">
        <w:r w:rsidRPr="00247C65">
          <w:rPr>
            <w:sz w:val="26"/>
            <w:szCs w:val="20"/>
            <w:lang w:val="en-GB"/>
          </w:rPr>
          <w:t>Cơ quan tuyển dụng:</w:t>
        </w:r>
        <w:r w:rsidRPr="00247C65">
          <w:rPr>
            <w:sz w:val="26"/>
            <w:szCs w:val="20"/>
            <w:lang w:val="en"/>
          </w:rPr>
          <w:t xml:space="preserve"> {coQuanTuyen}</w:t>
        </w:r>
      </w:ins>
    </w:p>
    <w:p w14:paraId="116CF30A" w14:textId="6DEBB221" w:rsidR="003A6C9B" w:rsidRPr="00247C65" w:rsidRDefault="003A6C9B" w:rsidP="003A6C9B">
      <w:pPr>
        <w:tabs>
          <w:tab w:val="right" w:leader="dot" w:pos="9781"/>
        </w:tabs>
        <w:spacing w:before="40" w:after="80"/>
        <w:rPr>
          <w:ins w:id="41" w:author="Tien Tran" w:date="2022-05-27T11:11:00Z"/>
          <w:sz w:val="26"/>
          <w:szCs w:val="20"/>
          <w:lang w:val="en"/>
        </w:rPr>
      </w:pPr>
      <w:ins w:id="42" w:author="Tien Tran" w:date="2022-05-27T11:11:00Z">
        <w:r w:rsidRPr="00247C65">
          <w:rPr>
            <w:sz w:val="26"/>
            <w:szCs w:val="20"/>
            <w:lang w:val="en-GB"/>
          </w:rPr>
          <w:t xml:space="preserve">12) Chức vụ (chức danh) hiện tại: </w:t>
        </w:r>
      </w:ins>
      <w:ins w:id="43" w:author="Tien Tran" w:date="2022-05-27T11:33:00Z">
        <w:r w:rsidR="00DC6C67">
          <w:rPr>
            <w:sz w:val="26"/>
            <w:szCs w:val="20"/>
            <w:lang w:val="en-GB"/>
          </w:rPr>
          <w:t xml:space="preserve">{tenNgach} </w:t>
        </w:r>
      </w:ins>
      <w:ins w:id="44" w:author="Tien Tran" w:date="2022-05-27T11:11:00Z">
        <w:r w:rsidRPr="00247C65">
          <w:rPr>
            <w:sz w:val="26"/>
            <w:szCs w:val="20"/>
            <w:lang w:val="en"/>
          </w:rPr>
          <w:t>{chucVu}</w:t>
        </w:r>
      </w:ins>
      <w:ins w:id="45" w:author="Tien Tran" w:date="2022-05-27T11:33:00Z">
        <w:r w:rsidR="00DC6C67">
          <w:rPr>
            <w:sz w:val="26"/>
            <w:szCs w:val="20"/>
            <w:lang w:val="en"/>
          </w:rPr>
          <w:t xml:space="preserve"> </w:t>
        </w:r>
      </w:ins>
      <w:ins w:id="46" w:author="Tien Tran" w:date="2022-05-27T11:11:00Z">
        <w:r w:rsidRPr="00247C65">
          <w:rPr>
            <w:sz w:val="26"/>
            <w:szCs w:val="20"/>
            <w:lang w:val="en"/>
          </w:rPr>
          <w:t>- {donVi}</w:t>
        </w:r>
      </w:ins>
    </w:p>
    <w:p w14:paraId="1BB478FD" w14:textId="54811E6F" w:rsidR="003A6C9B" w:rsidRPr="00247C65" w:rsidRDefault="003A6C9B" w:rsidP="003A6C9B">
      <w:pPr>
        <w:tabs>
          <w:tab w:val="right" w:leader="dot" w:pos="9781"/>
        </w:tabs>
        <w:spacing w:before="40" w:after="80"/>
        <w:rPr>
          <w:ins w:id="47" w:author="Tien Tran" w:date="2022-05-27T11:11:00Z"/>
          <w:sz w:val="26"/>
          <w:szCs w:val="20"/>
          <w:lang w:val="en-GB"/>
        </w:rPr>
      </w:pPr>
      <w:ins w:id="48" w:author="Tien Tran" w:date="2022-05-27T11:11:00Z">
        <w:r w:rsidRPr="00247C65">
          <w:rPr>
            <w:sz w:val="26"/>
            <w:szCs w:val="20"/>
            <w:lang w:val="en-GB"/>
          </w:rPr>
          <w:t>13) Công việc chính được giao:</w:t>
        </w:r>
      </w:ins>
    </w:p>
    <w:p w14:paraId="759237C8" w14:textId="77777777" w:rsidR="003A6C9B" w:rsidRPr="00247C65" w:rsidRDefault="003A6C9B" w:rsidP="003A6C9B">
      <w:pPr>
        <w:tabs>
          <w:tab w:val="left" w:pos="5812"/>
          <w:tab w:val="right" w:leader="dot" w:pos="9781"/>
        </w:tabs>
        <w:spacing w:before="40" w:after="80"/>
        <w:rPr>
          <w:ins w:id="49" w:author="Tien Tran" w:date="2022-05-27T11:11:00Z"/>
          <w:sz w:val="26"/>
          <w:szCs w:val="20"/>
          <w:lang w:val="en"/>
        </w:rPr>
      </w:pPr>
      <w:ins w:id="50" w:author="Tien Tran" w:date="2022-05-27T11:11:00Z">
        <w:r w:rsidRPr="00247C65">
          <w:rPr>
            <w:sz w:val="26"/>
            <w:szCs w:val="20"/>
            <w:lang w:val="en-GB"/>
          </w:rPr>
          <w:t xml:space="preserve">14) Ngạch công chức (viên chức): </w:t>
        </w:r>
        <w:r w:rsidRPr="00247C65">
          <w:rPr>
            <w:sz w:val="26"/>
            <w:szCs w:val="20"/>
            <w:lang w:val="en"/>
          </w:rPr>
          <w:t xml:space="preserve">{tenNgach} </w:t>
        </w:r>
        <w:r w:rsidRPr="00247C65">
          <w:rPr>
            <w:sz w:val="26"/>
            <w:szCs w:val="20"/>
            <w:lang w:val="en"/>
          </w:rPr>
          <w:tab/>
        </w:r>
        <w:r w:rsidRPr="00247C65">
          <w:rPr>
            <w:sz w:val="26"/>
            <w:szCs w:val="20"/>
            <w:lang w:val="en-GB"/>
          </w:rPr>
          <w:t xml:space="preserve">Mã ngạch: </w:t>
        </w:r>
        <w:r w:rsidRPr="00247C65">
          <w:rPr>
            <w:sz w:val="26"/>
            <w:szCs w:val="20"/>
            <w:lang w:val="en"/>
          </w:rPr>
          <w:t>{maNgach}</w:t>
        </w:r>
      </w:ins>
    </w:p>
    <w:p w14:paraId="0572E481" w14:textId="77777777" w:rsidR="003A6C9B" w:rsidRPr="00247C65" w:rsidRDefault="003A6C9B" w:rsidP="003A6C9B">
      <w:pPr>
        <w:tabs>
          <w:tab w:val="left" w:pos="3119"/>
          <w:tab w:val="left" w:pos="5812"/>
          <w:tab w:val="right" w:leader="dot" w:pos="9781"/>
        </w:tabs>
        <w:spacing w:before="40" w:after="80"/>
        <w:rPr>
          <w:ins w:id="51" w:author="Tien Tran" w:date="2022-05-27T11:11:00Z"/>
          <w:sz w:val="26"/>
          <w:szCs w:val="20"/>
          <w:lang w:val="en-GB"/>
        </w:rPr>
      </w:pPr>
      <w:ins w:id="52" w:author="Tien Tran" w:date="2022-05-27T11:11:00Z">
        <w:r w:rsidRPr="00247C65">
          <w:rPr>
            <w:sz w:val="26"/>
            <w:szCs w:val="20"/>
            <w:lang w:val="en-GB"/>
          </w:rPr>
          <w:t>Bậc lương</w:t>
        </w:r>
        <w:r w:rsidRPr="00247C65">
          <w:rPr>
            <w:sz w:val="26"/>
            <w:szCs w:val="20"/>
            <w:lang w:val="en"/>
          </w:rPr>
          <w:t>: {bacLuong}</w:t>
        </w:r>
        <w:r w:rsidRPr="00247C65">
          <w:rPr>
            <w:sz w:val="26"/>
            <w:szCs w:val="20"/>
            <w:lang w:val="en"/>
          </w:rPr>
          <w:tab/>
        </w:r>
        <w:r w:rsidRPr="00247C65">
          <w:rPr>
            <w:sz w:val="26"/>
            <w:szCs w:val="20"/>
            <w:lang w:val="en-GB"/>
          </w:rPr>
          <w:t>Hệ số</w:t>
        </w:r>
        <w:r w:rsidRPr="00247C65">
          <w:rPr>
            <w:sz w:val="26"/>
            <w:szCs w:val="20"/>
            <w:lang w:val="en"/>
          </w:rPr>
          <w:t>: {heSoLuong}</w:t>
        </w:r>
        <w:r w:rsidRPr="00247C65">
          <w:rPr>
            <w:sz w:val="26"/>
            <w:szCs w:val="20"/>
            <w:lang w:val="en-GB"/>
          </w:rPr>
          <w:t xml:space="preserve"> </w:t>
        </w:r>
        <w:r w:rsidRPr="00247C65">
          <w:rPr>
            <w:sz w:val="26"/>
            <w:szCs w:val="20"/>
            <w:lang w:val="en"/>
          </w:rPr>
          <w:t xml:space="preserve">  </w:t>
        </w:r>
        <w:r w:rsidRPr="00247C65">
          <w:rPr>
            <w:sz w:val="26"/>
            <w:szCs w:val="20"/>
            <w:lang w:val="en"/>
          </w:rPr>
          <w:tab/>
        </w:r>
        <w:r w:rsidRPr="00247C65">
          <w:rPr>
            <w:sz w:val="26"/>
            <w:szCs w:val="20"/>
            <w:lang w:val="en-GB"/>
          </w:rPr>
          <w:t>Ngày hưởng</w:t>
        </w:r>
        <w:r w:rsidRPr="00247C65">
          <w:rPr>
            <w:sz w:val="26"/>
            <w:szCs w:val="20"/>
            <w:lang w:val="en"/>
          </w:rPr>
          <w:t>: {ngayHuongLuong}</w:t>
        </w:r>
        <w:r w:rsidRPr="00247C65">
          <w:rPr>
            <w:sz w:val="26"/>
            <w:szCs w:val="20"/>
            <w:lang w:val="en-GB"/>
          </w:rPr>
          <w:t xml:space="preserve"> </w:t>
        </w:r>
      </w:ins>
    </w:p>
    <w:p w14:paraId="23B4CB42" w14:textId="77777777" w:rsidR="003A6C9B" w:rsidRPr="00247C65" w:rsidRDefault="003A6C9B" w:rsidP="003A6C9B">
      <w:pPr>
        <w:tabs>
          <w:tab w:val="left" w:pos="5812"/>
          <w:tab w:val="right" w:leader="dot" w:pos="9781"/>
        </w:tabs>
        <w:spacing w:before="40" w:after="80"/>
        <w:rPr>
          <w:ins w:id="53" w:author="Tien Tran" w:date="2022-05-27T11:11:00Z"/>
          <w:sz w:val="26"/>
          <w:szCs w:val="20"/>
          <w:lang w:val="en-GB"/>
        </w:rPr>
      </w:pPr>
      <w:ins w:id="54" w:author="Tien Tran" w:date="2022-05-27T11:11:00Z">
        <w:r w:rsidRPr="00247C65">
          <w:rPr>
            <w:sz w:val="26"/>
            <w:szCs w:val="20"/>
            <w:lang w:val="en-GB"/>
          </w:rPr>
          <w:t xml:space="preserve">Phụ cấp chức vụ: </w:t>
        </w:r>
        <w:r w:rsidRPr="00247C65">
          <w:rPr>
            <w:sz w:val="26"/>
            <w:szCs w:val="20"/>
            <w:lang w:val="en"/>
          </w:rPr>
          <w:t xml:space="preserve">{phuCapChucVu}                        </w:t>
        </w:r>
        <w:r w:rsidRPr="00247C65">
          <w:rPr>
            <w:sz w:val="26"/>
            <w:szCs w:val="20"/>
            <w:lang w:val="en-GB"/>
          </w:rPr>
          <w:t xml:space="preserve"> </w:t>
        </w:r>
        <w:r w:rsidRPr="00247C65">
          <w:rPr>
            <w:sz w:val="26"/>
            <w:szCs w:val="20"/>
            <w:lang w:val="en-GB"/>
          </w:rPr>
          <w:tab/>
          <w:t xml:space="preserve">Phụ cấp khác: </w:t>
        </w:r>
      </w:ins>
    </w:p>
    <w:p w14:paraId="69E664C3" w14:textId="77777777" w:rsidR="003A6C9B" w:rsidRPr="00247C65" w:rsidRDefault="003A6C9B" w:rsidP="003A6C9B">
      <w:pPr>
        <w:tabs>
          <w:tab w:val="right" w:leader="dot" w:pos="9781"/>
        </w:tabs>
        <w:spacing w:before="40" w:after="80"/>
        <w:rPr>
          <w:ins w:id="55" w:author="Tien Tran" w:date="2022-05-27T11:11:00Z"/>
          <w:sz w:val="26"/>
          <w:szCs w:val="20"/>
          <w:lang w:val="en-GB"/>
        </w:rPr>
      </w:pPr>
      <w:ins w:id="56" w:author="Tien Tran" w:date="2022-05-27T11:11:00Z">
        <w:r w:rsidRPr="00247C65">
          <w:rPr>
            <w:sz w:val="26"/>
            <w:szCs w:val="20"/>
            <w:lang w:val="en-GB"/>
          </w:rPr>
          <w:t>15.1- Trình độ giáo dục phổ thông: {phoThong}</w:t>
        </w:r>
      </w:ins>
    </w:p>
    <w:p w14:paraId="46B4791C" w14:textId="77777777" w:rsidR="003A6C9B" w:rsidRPr="00247C65" w:rsidRDefault="003A6C9B" w:rsidP="003A6C9B">
      <w:pPr>
        <w:tabs>
          <w:tab w:val="right" w:leader="dot" w:pos="9781"/>
        </w:tabs>
        <w:spacing w:before="40"/>
        <w:rPr>
          <w:ins w:id="57" w:author="Tien Tran" w:date="2022-05-27T11:11:00Z"/>
          <w:sz w:val="26"/>
          <w:szCs w:val="20"/>
          <w:lang w:val="en"/>
        </w:rPr>
      </w:pPr>
      <w:ins w:id="58" w:author="Tien Tran" w:date="2022-05-27T11:11:00Z">
        <w:r w:rsidRPr="00247C65">
          <w:rPr>
            <w:sz w:val="26"/>
            <w:szCs w:val="20"/>
            <w:lang w:val="en-GB"/>
          </w:rPr>
          <w:t>15.2- Trình độ chuyên môn cao nhất:</w:t>
        </w:r>
        <w:r w:rsidRPr="00247C65">
          <w:rPr>
            <w:sz w:val="26"/>
            <w:szCs w:val="20"/>
            <w:lang w:val="en"/>
          </w:rPr>
          <w:t xml:space="preserve"> {hocVi}</w:t>
        </w:r>
      </w:ins>
    </w:p>
    <w:p w14:paraId="14971312" w14:textId="77777777" w:rsidR="003A6C9B" w:rsidRPr="00247C65" w:rsidRDefault="003A6C9B" w:rsidP="003A6C9B">
      <w:pPr>
        <w:tabs>
          <w:tab w:val="right" w:leader="dot" w:pos="9781"/>
        </w:tabs>
        <w:spacing w:before="40" w:after="80"/>
        <w:rPr>
          <w:ins w:id="59" w:author="Tien Tran" w:date="2022-05-27T11:11:00Z"/>
          <w:sz w:val="26"/>
          <w:szCs w:val="20"/>
          <w:lang w:val="en-GB"/>
        </w:rPr>
      </w:pPr>
      <w:ins w:id="60" w:author="Tien Tran" w:date="2022-05-27T11:11:00Z">
        <w:r w:rsidRPr="00247C65">
          <w:rPr>
            <w:sz w:val="26"/>
            <w:szCs w:val="20"/>
            <w:lang w:val="en-GB"/>
          </w:rPr>
          <w:t>(TSKH, TS, ThS, cử nhân, kỹ sư, cao đẳng, trung cấp, sơ cấp, chuyên ngành)</w:t>
        </w:r>
      </w:ins>
    </w:p>
    <w:p w14:paraId="41D3E0B2" w14:textId="77777777" w:rsidR="007D4F00" w:rsidRDefault="003A6C9B" w:rsidP="003A6C9B">
      <w:pPr>
        <w:tabs>
          <w:tab w:val="left" w:pos="5103"/>
          <w:tab w:val="right" w:leader="dot" w:pos="9781"/>
        </w:tabs>
        <w:spacing w:before="120" w:after="80"/>
        <w:rPr>
          <w:ins w:id="61" w:author="Tien Tran" w:date="2022-05-27T11:16:00Z"/>
          <w:sz w:val="26"/>
          <w:szCs w:val="20"/>
          <w:lang w:val="en-GB"/>
        </w:rPr>
      </w:pPr>
      <w:ins w:id="62" w:author="Tien Tran" w:date="2022-05-27T11:11:00Z">
        <w:r w:rsidRPr="00247C65">
          <w:rPr>
            <w:sz w:val="26"/>
            <w:szCs w:val="20"/>
            <w:lang w:val="en-GB"/>
          </w:rPr>
          <w:t>15.3- Lý luận chính trị: {llct</w:t>
        </w:r>
      </w:ins>
      <w:ins w:id="63" w:author="Tien Tran" w:date="2022-05-27T11:16:00Z">
        <w:r w:rsidR="007D4F00">
          <w:rPr>
            <w:sz w:val="26"/>
            <w:szCs w:val="20"/>
            <w:lang w:val="en-GB"/>
          </w:rPr>
          <w:t>}</w:t>
        </w:r>
      </w:ins>
    </w:p>
    <w:p w14:paraId="02C36299" w14:textId="3E00DABA" w:rsidR="003A6C9B" w:rsidRPr="00247C65" w:rsidRDefault="003A6C9B" w:rsidP="007D4F00">
      <w:pPr>
        <w:tabs>
          <w:tab w:val="right" w:leader="dot" w:pos="9781"/>
        </w:tabs>
        <w:spacing w:before="120" w:after="80"/>
        <w:rPr>
          <w:ins w:id="64" w:author="Tien Tran" w:date="2022-05-27T11:11:00Z"/>
          <w:sz w:val="26"/>
          <w:szCs w:val="20"/>
          <w:lang w:val="en"/>
        </w:rPr>
      </w:pPr>
      <w:ins w:id="65" w:author="Tien Tran" w:date="2022-05-27T11:11:00Z">
        <w:r w:rsidRPr="00247C65">
          <w:rPr>
            <w:sz w:val="26"/>
            <w:szCs w:val="20"/>
            <w:lang w:val="en-GB"/>
          </w:rPr>
          <w:t>15.4-Quản lý nhà nước</w:t>
        </w:r>
        <w:r w:rsidRPr="00247C65">
          <w:rPr>
            <w:sz w:val="26"/>
            <w:szCs w:val="20"/>
            <w:lang w:val="en"/>
          </w:rPr>
          <w:t>: {qlnn}</w:t>
        </w:r>
      </w:ins>
    </w:p>
    <w:p w14:paraId="1CAA3EE2" w14:textId="77777777" w:rsidR="003A6C9B" w:rsidRPr="00247C65" w:rsidRDefault="003A6C9B" w:rsidP="003A6C9B">
      <w:pPr>
        <w:tabs>
          <w:tab w:val="left" w:pos="5103"/>
          <w:tab w:val="right" w:leader="dot" w:pos="9781"/>
        </w:tabs>
        <w:spacing w:before="40" w:after="80"/>
        <w:rPr>
          <w:ins w:id="66" w:author="Tien Tran" w:date="2022-05-27T11:11:00Z"/>
          <w:sz w:val="26"/>
          <w:szCs w:val="20"/>
          <w:lang w:val="en"/>
        </w:rPr>
      </w:pPr>
      <w:ins w:id="67" w:author="Tien Tran" w:date="2022-05-27T11:11:00Z">
        <w:r w:rsidRPr="00247C65">
          <w:rPr>
            <w:sz w:val="26"/>
            <w:szCs w:val="20"/>
            <w:lang w:val="en-GB"/>
          </w:rPr>
          <w:t>15.5- Ngoại ngữ:</w:t>
        </w:r>
        <w:r w:rsidRPr="00247C65">
          <w:rPr>
            <w:sz w:val="26"/>
            <w:szCs w:val="20"/>
            <w:lang w:val="en"/>
          </w:rPr>
          <w:t xml:space="preserve"> {ngoaiNgu}</w:t>
        </w:r>
        <w:r w:rsidRPr="00247C65">
          <w:rPr>
            <w:sz w:val="26"/>
            <w:szCs w:val="20"/>
            <w:lang w:val="en"/>
          </w:rPr>
          <w:tab/>
        </w:r>
      </w:ins>
    </w:p>
    <w:p w14:paraId="4A3B1987" w14:textId="77777777" w:rsidR="003A6C9B" w:rsidRPr="00247C65" w:rsidRDefault="003A6C9B" w:rsidP="003A6C9B">
      <w:pPr>
        <w:tabs>
          <w:tab w:val="left" w:pos="5103"/>
          <w:tab w:val="right" w:leader="dot" w:pos="9781"/>
        </w:tabs>
        <w:spacing w:before="40" w:after="80"/>
        <w:rPr>
          <w:ins w:id="68" w:author="Tien Tran" w:date="2022-05-27T11:11:00Z"/>
          <w:sz w:val="26"/>
          <w:szCs w:val="20"/>
          <w:lang w:val="en"/>
        </w:rPr>
      </w:pPr>
      <w:ins w:id="69" w:author="Tien Tran" w:date="2022-05-27T11:11:00Z">
        <w:r w:rsidRPr="00247C65">
          <w:rPr>
            <w:sz w:val="26"/>
            <w:szCs w:val="20"/>
            <w:lang w:val="en-GB"/>
          </w:rPr>
          <w:t>15.6-Tin học: {</w:t>
        </w:r>
        <w:r w:rsidRPr="00247C65">
          <w:rPr>
            <w:sz w:val="26"/>
            <w:szCs w:val="20"/>
            <w:lang w:val="en"/>
          </w:rPr>
          <w:t>tinHoc}</w:t>
        </w:r>
      </w:ins>
    </w:p>
    <w:p w14:paraId="584F2E14" w14:textId="77777777" w:rsidR="003A6C9B" w:rsidRPr="00247C65" w:rsidRDefault="003A6C9B" w:rsidP="003A6C9B">
      <w:pPr>
        <w:tabs>
          <w:tab w:val="left" w:pos="6237"/>
          <w:tab w:val="right" w:leader="dot" w:pos="9781"/>
        </w:tabs>
        <w:spacing w:before="40" w:after="80"/>
        <w:rPr>
          <w:ins w:id="70" w:author="Tien Tran" w:date="2022-05-27T11:11:00Z"/>
          <w:sz w:val="26"/>
          <w:szCs w:val="20"/>
          <w:lang w:val="en-GB"/>
        </w:rPr>
      </w:pPr>
      <w:ins w:id="71" w:author="Tien Tran" w:date="2022-05-27T11:11:00Z">
        <w:r w:rsidRPr="00247C65">
          <w:rPr>
            <w:sz w:val="26"/>
            <w:szCs w:val="20"/>
            <w:lang w:val="en-GB"/>
          </w:rPr>
          <w:t>16) Ngày vào Đảng Cộng sản Việt Nam: {</w:t>
        </w:r>
        <w:r w:rsidRPr="00247C65">
          <w:rPr>
            <w:sz w:val="26"/>
            <w:szCs w:val="20"/>
            <w:lang w:val="en"/>
          </w:rPr>
          <w:t>ngayVaoDang}</w:t>
        </w:r>
      </w:ins>
    </w:p>
    <w:p w14:paraId="70A78D87" w14:textId="77777777" w:rsidR="003A6C9B" w:rsidRPr="00247C65" w:rsidRDefault="003A6C9B" w:rsidP="003A6C9B">
      <w:pPr>
        <w:tabs>
          <w:tab w:val="right" w:leader="dot" w:pos="9781"/>
        </w:tabs>
        <w:spacing w:before="40" w:after="80"/>
        <w:rPr>
          <w:ins w:id="72" w:author="Tien Tran" w:date="2022-05-27T11:11:00Z"/>
          <w:sz w:val="26"/>
          <w:szCs w:val="20"/>
          <w:lang w:val="en"/>
        </w:rPr>
      </w:pPr>
      <w:ins w:id="73" w:author="Tien Tran" w:date="2022-05-27T11:11:00Z">
        <w:r w:rsidRPr="00247C65">
          <w:rPr>
            <w:sz w:val="26"/>
            <w:szCs w:val="20"/>
            <w:lang w:val="en-GB"/>
          </w:rPr>
          <w:t>Ngày chính thức</w:t>
        </w:r>
        <w:r w:rsidRPr="00247C65">
          <w:rPr>
            <w:sz w:val="26"/>
            <w:szCs w:val="20"/>
            <w:lang w:val="en"/>
          </w:rPr>
          <w:t>: {ngayVaoDangChinhThuc}</w:t>
        </w:r>
      </w:ins>
    </w:p>
    <w:p w14:paraId="66ED7332" w14:textId="77777777" w:rsidR="003A6C9B" w:rsidRPr="00247C65" w:rsidRDefault="003A6C9B" w:rsidP="003A6C9B">
      <w:pPr>
        <w:tabs>
          <w:tab w:val="right" w:leader="dot" w:pos="9781"/>
        </w:tabs>
        <w:spacing w:before="40" w:line="276" w:lineRule="auto"/>
        <w:rPr>
          <w:ins w:id="74" w:author="Tien Tran" w:date="2022-05-27T11:11:00Z"/>
          <w:sz w:val="26"/>
          <w:szCs w:val="20"/>
          <w:lang w:val="en-GB"/>
        </w:rPr>
      </w:pPr>
      <w:ins w:id="75" w:author="Tien Tran" w:date="2022-05-27T11:11:00Z">
        <w:r w:rsidRPr="00247C65">
          <w:rPr>
            <w:sz w:val="26"/>
            <w:szCs w:val="20"/>
            <w:lang w:val="en-GB"/>
          </w:rPr>
          <w:t xml:space="preserve">17) Ngày tham gia tổ chức chính trị - xã hội: </w:t>
        </w:r>
      </w:ins>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985"/>
        <w:gridCol w:w="4677"/>
      </w:tblGrid>
      <w:tr w:rsidR="003A6C9B" w:rsidRPr="00247C65" w14:paraId="67D6182B" w14:textId="77777777" w:rsidTr="00D64751">
        <w:trPr>
          <w:ins w:id="76" w:author="Tien Tran" w:date="2022-05-27T11:11:00Z"/>
        </w:trPr>
        <w:tc>
          <w:tcPr>
            <w:tcW w:w="2972" w:type="dxa"/>
            <w:tcBorders>
              <w:top w:val="single" w:sz="4" w:space="0" w:color="auto"/>
              <w:left w:val="single" w:sz="4" w:space="0" w:color="auto"/>
              <w:bottom w:val="single" w:sz="4" w:space="0" w:color="auto"/>
              <w:right w:val="single" w:sz="4" w:space="0" w:color="auto"/>
            </w:tcBorders>
            <w:vAlign w:val="center"/>
          </w:tcPr>
          <w:p w14:paraId="3E692872" w14:textId="77777777" w:rsidR="003A6C9B" w:rsidRPr="00247C65" w:rsidRDefault="003A6C9B" w:rsidP="00D64751">
            <w:pPr>
              <w:spacing w:line="276" w:lineRule="auto"/>
              <w:rPr>
                <w:ins w:id="77" w:author="Tien Tran" w:date="2022-05-27T11:11:00Z"/>
                <w:sz w:val="26"/>
                <w:szCs w:val="20"/>
                <w:lang w:val="en-GB"/>
              </w:rPr>
            </w:pPr>
            <w:ins w:id="78" w:author="Tien Tran" w:date="2022-05-27T11:11:00Z">
              <w:r w:rsidRPr="00247C65">
                <w:rPr>
                  <w:sz w:val="26"/>
                  <w:szCs w:val="20"/>
                  <w:lang w:val="en-GB"/>
                </w:rPr>
                <w:t>Tên tổ chức</w:t>
              </w:r>
            </w:ins>
          </w:p>
        </w:tc>
        <w:tc>
          <w:tcPr>
            <w:tcW w:w="1985" w:type="dxa"/>
            <w:tcBorders>
              <w:top w:val="single" w:sz="4" w:space="0" w:color="auto"/>
              <w:left w:val="single" w:sz="4" w:space="0" w:color="auto"/>
              <w:bottom w:val="single" w:sz="4" w:space="0" w:color="auto"/>
              <w:right w:val="single" w:sz="4" w:space="0" w:color="auto"/>
            </w:tcBorders>
            <w:vAlign w:val="center"/>
          </w:tcPr>
          <w:p w14:paraId="63416ABD" w14:textId="77777777" w:rsidR="003A6C9B" w:rsidRPr="00247C65" w:rsidRDefault="003A6C9B" w:rsidP="00D64751">
            <w:pPr>
              <w:spacing w:line="276" w:lineRule="auto"/>
              <w:jc w:val="center"/>
              <w:rPr>
                <w:ins w:id="79" w:author="Tien Tran" w:date="2022-05-27T11:11:00Z"/>
                <w:sz w:val="26"/>
                <w:szCs w:val="20"/>
                <w:lang w:val="en-GB"/>
              </w:rPr>
            </w:pPr>
            <w:ins w:id="80" w:author="Tien Tran" w:date="2022-05-27T11:11:00Z">
              <w:r w:rsidRPr="00247C65">
                <w:rPr>
                  <w:sz w:val="26"/>
                  <w:szCs w:val="20"/>
                  <w:lang w:val="en-GB"/>
                </w:rPr>
                <w:t>Ngày tham gia</w:t>
              </w:r>
            </w:ins>
          </w:p>
        </w:tc>
        <w:tc>
          <w:tcPr>
            <w:tcW w:w="4677" w:type="dxa"/>
            <w:tcBorders>
              <w:top w:val="single" w:sz="4" w:space="0" w:color="auto"/>
              <w:left w:val="single" w:sz="4" w:space="0" w:color="auto"/>
              <w:bottom w:val="single" w:sz="4" w:space="0" w:color="auto"/>
              <w:right w:val="single" w:sz="4" w:space="0" w:color="auto"/>
            </w:tcBorders>
            <w:vAlign w:val="center"/>
          </w:tcPr>
          <w:p w14:paraId="5FA8BFE2" w14:textId="77777777" w:rsidR="003A6C9B" w:rsidRPr="00247C65" w:rsidRDefault="003A6C9B" w:rsidP="00D64751">
            <w:pPr>
              <w:spacing w:line="276" w:lineRule="auto"/>
              <w:rPr>
                <w:ins w:id="81" w:author="Tien Tran" w:date="2022-05-27T11:11:00Z"/>
                <w:sz w:val="26"/>
                <w:szCs w:val="20"/>
                <w:lang w:val="en-GB"/>
              </w:rPr>
            </w:pPr>
            <w:ins w:id="82" w:author="Tien Tran" w:date="2022-05-27T11:11:00Z">
              <w:r w:rsidRPr="00247C65">
                <w:rPr>
                  <w:sz w:val="26"/>
                  <w:szCs w:val="20"/>
                  <w:lang w:val="en-GB"/>
                </w:rPr>
                <w:t>Mô tả công việc trong tổ chức</w:t>
              </w:r>
            </w:ins>
          </w:p>
        </w:tc>
      </w:tr>
      <w:tr w:rsidR="003A6C9B" w:rsidRPr="00247C65" w14:paraId="045823CE" w14:textId="77777777" w:rsidTr="00D64751">
        <w:trPr>
          <w:ins w:id="83" w:author="Tien Tran" w:date="2022-05-27T11:11:00Z"/>
        </w:trPr>
        <w:tc>
          <w:tcPr>
            <w:tcW w:w="2972" w:type="dxa"/>
            <w:tcBorders>
              <w:top w:val="single" w:sz="4" w:space="0" w:color="auto"/>
              <w:left w:val="single" w:sz="4" w:space="0" w:color="auto"/>
              <w:bottom w:val="single" w:sz="4" w:space="0" w:color="auto"/>
              <w:right w:val="single" w:sz="4" w:space="0" w:color="auto"/>
            </w:tcBorders>
          </w:tcPr>
          <w:p w14:paraId="1B6A0603" w14:textId="77777777" w:rsidR="003A6C9B" w:rsidRPr="00247C65" w:rsidRDefault="003A6C9B" w:rsidP="00D64751">
            <w:pPr>
              <w:spacing w:line="276" w:lineRule="auto"/>
              <w:rPr>
                <w:ins w:id="84" w:author="Tien Tran" w:date="2022-05-27T11:11:00Z"/>
                <w:sz w:val="26"/>
                <w:szCs w:val="20"/>
                <w:lang w:val="en"/>
              </w:rPr>
            </w:pPr>
            <w:ins w:id="85" w:author="Tien Tran" w:date="2022-05-27T11:11:00Z">
              <w:r w:rsidRPr="00247C65">
                <w:rPr>
                  <w:sz w:val="26"/>
                  <w:szCs w:val="20"/>
                  <w:lang w:val="en"/>
                </w:rPr>
                <w:t>{#toChucKhac}{tenToChuc}</w:t>
              </w:r>
            </w:ins>
          </w:p>
        </w:tc>
        <w:tc>
          <w:tcPr>
            <w:tcW w:w="1985" w:type="dxa"/>
            <w:tcBorders>
              <w:top w:val="single" w:sz="4" w:space="0" w:color="auto"/>
              <w:left w:val="single" w:sz="4" w:space="0" w:color="auto"/>
              <w:bottom w:val="single" w:sz="4" w:space="0" w:color="auto"/>
              <w:right w:val="single" w:sz="4" w:space="0" w:color="auto"/>
            </w:tcBorders>
          </w:tcPr>
          <w:p w14:paraId="4D755324" w14:textId="77777777" w:rsidR="003A6C9B" w:rsidRPr="00247C65" w:rsidRDefault="003A6C9B" w:rsidP="00D64751">
            <w:pPr>
              <w:spacing w:line="276" w:lineRule="auto"/>
              <w:rPr>
                <w:ins w:id="86" w:author="Tien Tran" w:date="2022-05-27T11:11:00Z"/>
                <w:sz w:val="26"/>
                <w:szCs w:val="20"/>
                <w:lang w:val="en"/>
              </w:rPr>
            </w:pPr>
            <w:ins w:id="87" w:author="Tien Tran" w:date="2022-05-27T11:11:00Z">
              <w:r w:rsidRPr="00247C65">
                <w:rPr>
                  <w:sz w:val="26"/>
                  <w:szCs w:val="20"/>
                  <w:lang w:val="en"/>
                </w:rPr>
                <w:t>{ngayThamGia}</w:t>
              </w:r>
            </w:ins>
          </w:p>
        </w:tc>
        <w:tc>
          <w:tcPr>
            <w:tcW w:w="4677" w:type="dxa"/>
            <w:tcBorders>
              <w:top w:val="single" w:sz="4" w:space="0" w:color="auto"/>
              <w:left w:val="single" w:sz="4" w:space="0" w:color="auto"/>
              <w:bottom w:val="single" w:sz="4" w:space="0" w:color="auto"/>
              <w:right w:val="single" w:sz="4" w:space="0" w:color="auto"/>
            </w:tcBorders>
          </w:tcPr>
          <w:p w14:paraId="290372CE" w14:textId="77777777" w:rsidR="003A6C9B" w:rsidRPr="00247C65" w:rsidRDefault="003A6C9B" w:rsidP="00D64751">
            <w:pPr>
              <w:spacing w:line="276" w:lineRule="auto"/>
              <w:rPr>
                <w:ins w:id="88" w:author="Tien Tran" w:date="2022-05-27T11:11:00Z"/>
                <w:sz w:val="26"/>
                <w:szCs w:val="20"/>
                <w:lang w:val="en"/>
              </w:rPr>
            </w:pPr>
            <w:ins w:id="89" w:author="Tien Tran" w:date="2022-05-27T11:11:00Z">
              <w:r w:rsidRPr="00247C65">
                <w:rPr>
                  <w:sz w:val="26"/>
                  <w:szCs w:val="20"/>
                  <w:lang w:val="en"/>
                </w:rPr>
                <w:t>{moTa}{/toChucKhac}</w:t>
              </w:r>
            </w:ins>
          </w:p>
        </w:tc>
      </w:tr>
    </w:tbl>
    <w:p w14:paraId="44623694" w14:textId="77777777" w:rsidR="003A6C9B" w:rsidRPr="00247C65" w:rsidRDefault="003A6C9B" w:rsidP="003A6C9B">
      <w:pPr>
        <w:tabs>
          <w:tab w:val="right" w:leader="dot" w:pos="9781"/>
        </w:tabs>
        <w:spacing w:after="80"/>
        <w:rPr>
          <w:ins w:id="90" w:author="Tien Tran" w:date="2022-05-27T11:11:00Z"/>
          <w:sz w:val="26"/>
          <w:szCs w:val="20"/>
          <w:lang w:val="en-GB"/>
        </w:rPr>
      </w:pPr>
      <w:ins w:id="91" w:author="Tien Tran" w:date="2022-05-27T11:11:00Z">
        <w:r w:rsidRPr="00247C65">
          <w:rPr>
            <w:sz w:val="26"/>
            <w:szCs w:val="20"/>
            <w:lang w:val="en-GB"/>
          </w:rPr>
          <w:t>(Ngày tham gia tổ chức: Đoàn, Hội, … và làm việc gì trong tổ chức đó)</w:t>
        </w:r>
      </w:ins>
    </w:p>
    <w:p w14:paraId="06D4B412" w14:textId="77777777" w:rsidR="003A6C9B" w:rsidRPr="00247C65" w:rsidRDefault="003A6C9B" w:rsidP="003A6C9B">
      <w:pPr>
        <w:tabs>
          <w:tab w:val="left" w:pos="5103"/>
          <w:tab w:val="right" w:leader="dot" w:pos="9781"/>
        </w:tabs>
        <w:spacing w:before="40" w:after="80"/>
        <w:rPr>
          <w:ins w:id="92" w:author="Tien Tran" w:date="2022-05-27T11:11:00Z"/>
          <w:sz w:val="26"/>
          <w:szCs w:val="20"/>
          <w:lang w:val="en-GB"/>
        </w:rPr>
      </w:pPr>
      <w:ins w:id="93" w:author="Tien Tran" w:date="2022-05-27T11:11:00Z">
        <w:r w:rsidRPr="00247C65">
          <w:rPr>
            <w:sz w:val="26"/>
            <w:szCs w:val="20"/>
            <w:lang w:val="en-GB"/>
          </w:rPr>
          <w:t>18) Ngày nhập ngũ:</w:t>
        </w:r>
        <w:r w:rsidRPr="00247C65">
          <w:rPr>
            <w:sz w:val="26"/>
            <w:szCs w:val="20"/>
            <w:lang w:val="en"/>
          </w:rPr>
          <w:t xml:space="preserve"> {ngayNhapNgu}</w:t>
        </w:r>
        <w:r w:rsidRPr="00247C65">
          <w:rPr>
            <w:sz w:val="26"/>
            <w:szCs w:val="20"/>
            <w:lang w:val="en-GB"/>
          </w:rPr>
          <w:tab/>
          <w:t xml:space="preserve">Ngày xuất ngũ: </w:t>
        </w:r>
        <w:r w:rsidRPr="00247C65">
          <w:rPr>
            <w:sz w:val="26"/>
            <w:szCs w:val="20"/>
            <w:lang w:val="en"/>
          </w:rPr>
          <w:t>{ngayXuatNgu}</w:t>
        </w:r>
      </w:ins>
    </w:p>
    <w:p w14:paraId="290CC406" w14:textId="77777777" w:rsidR="003A6C9B" w:rsidRPr="00247C65" w:rsidRDefault="003A6C9B" w:rsidP="003A6C9B">
      <w:pPr>
        <w:tabs>
          <w:tab w:val="left" w:pos="5103"/>
          <w:tab w:val="right" w:leader="dot" w:pos="9781"/>
        </w:tabs>
        <w:spacing w:before="40" w:after="80"/>
        <w:rPr>
          <w:ins w:id="94" w:author="Tien Tran" w:date="2022-05-27T11:11:00Z"/>
          <w:sz w:val="26"/>
          <w:szCs w:val="20"/>
          <w:lang w:val="en"/>
        </w:rPr>
      </w:pPr>
      <w:ins w:id="95" w:author="Tien Tran" w:date="2022-05-27T11:11:00Z">
        <w:r w:rsidRPr="00247C65">
          <w:rPr>
            <w:sz w:val="26"/>
            <w:szCs w:val="20"/>
            <w:lang w:val="en-GB"/>
          </w:rPr>
          <w:lastRenderedPageBreak/>
          <w:t>Quân hàm cao nhất:</w:t>
        </w:r>
        <w:r w:rsidRPr="00247C65">
          <w:rPr>
            <w:sz w:val="26"/>
            <w:szCs w:val="20"/>
            <w:lang w:val="en"/>
          </w:rPr>
          <w:t xml:space="preserve"> {quanHam}</w:t>
        </w:r>
      </w:ins>
    </w:p>
    <w:p w14:paraId="69C8D778" w14:textId="77777777" w:rsidR="003A6C9B" w:rsidRPr="00247C65" w:rsidRDefault="003A6C9B" w:rsidP="003A6C9B">
      <w:pPr>
        <w:tabs>
          <w:tab w:val="right" w:leader="dot" w:pos="9781"/>
        </w:tabs>
        <w:spacing w:before="40" w:after="80"/>
        <w:rPr>
          <w:ins w:id="96" w:author="Tien Tran" w:date="2022-05-27T11:11:00Z"/>
          <w:sz w:val="26"/>
          <w:szCs w:val="20"/>
          <w:lang w:val="en"/>
        </w:rPr>
      </w:pPr>
      <w:ins w:id="97" w:author="Tien Tran" w:date="2022-05-27T11:11:00Z">
        <w:r w:rsidRPr="00247C65">
          <w:rPr>
            <w:sz w:val="26"/>
            <w:szCs w:val="20"/>
            <w:lang w:val="en-GB"/>
          </w:rPr>
          <w:t>19) Danh hiệu được phong tặng cao nhất</w:t>
        </w:r>
        <w:r w:rsidRPr="00247C65">
          <w:rPr>
            <w:sz w:val="26"/>
            <w:szCs w:val="20"/>
            <w:lang w:val="en"/>
          </w:rPr>
          <w:t>: {danhHieu}</w:t>
        </w:r>
      </w:ins>
    </w:p>
    <w:p w14:paraId="58FF06C3" w14:textId="77777777" w:rsidR="003A6C9B" w:rsidRPr="00247C65" w:rsidRDefault="003A6C9B" w:rsidP="003A6C9B">
      <w:pPr>
        <w:tabs>
          <w:tab w:val="right" w:leader="dot" w:pos="9000"/>
        </w:tabs>
        <w:spacing w:before="40" w:after="80"/>
        <w:rPr>
          <w:ins w:id="98" w:author="Tien Tran" w:date="2022-05-27T11:11:00Z"/>
          <w:sz w:val="26"/>
          <w:szCs w:val="20"/>
          <w:lang w:val="en-GB"/>
        </w:rPr>
      </w:pPr>
      <w:ins w:id="99" w:author="Tien Tran" w:date="2022-05-27T11:11:00Z">
        <w:r w:rsidRPr="00247C65">
          <w:rPr>
            <w:sz w:val="26"/>
            <w:szCs w:val="20"/>
            <w:lang w:val="en-GB"/>
          </w:rPr>
          <w:t>(Anh hùng lao động, anh hùng lực lượng vũ trang; nhà giáo, thày thuốc, nghệ sĩ nhân dân và ưu tú, …)</w:t>
        </w:r>
      </w:ins>
    </w:p>
    <w:p w14:paraId="4AB33D75" w14:textId="77777777" w:rsidR="003A6C9B" w:rsidRPr="00247C65" w:rsidRDefault="003A6C9B" w:rsidP="003A6C9B">
      <w:pPr>
        <w:tabs>
          <w:tab w:val="right" w:leader="dot" w:pos="9781"/>
        </w:tabs>
        <w:spacing w:before="40" w:after="80"/>
        <w:rPr>
          <w:ins w:id="100" w:author="Tien Tran" w:date="2022-05-27T11:11:00Z"/>
          <w:sz w:val="26"/>
          <w:szCs w:val="20"/>
          <w:lang w:val="en"/>
        </w:rPr>
      </w:pPr>
      <w:ins w:id="101" w:author="Tien Tran" w:date="2022-05-27T11:11:00Z">
        <w:r w:rsidRPr="00247C65">
          <w:rPr>
            <w:sz w:val="26"/>
            <w:szCs w:val="20"/>
            <w:lang w:val="en-GB"/>
          </w:rPr>
          <w:t xml:space="preserve">20) Sở trường công tác: </w:t>
        </w:r>
        <w:r w:rsidRPr="00247C65">
          <w:rPr>
            <w:sz w:val="26"/>
            <w:szCs w:val="20"/>
            <w:lang w:val="en"/>
          </w:rPr>
          <w:t>{soTruong}</w:t>
        </w:r>
      </w:ins>
    </w:p>
    <w:p w14:paraId="59498A71" w14:textId="77777777" w:rsidR="003A6C9B" w:rsidRPr="00247C65" w:rsidRDefault="003A6C9B" w:rsidP="003A6C9B">
      <w:pPr>
        <w:tabs>
          <w:tab w:val="left" w:pos="4820"/>
          <w:tab w:val="right" w:leader="dot" w:pos="9781"/>
        </w:tabs>
        <w:spacing w:before="40" w:after="80"/>
        <w:rPr>
          <w:ins w:id="102" w:author="Tien Tran" w:date="2022-05-27T11:11:00Z"/>
          <w:sz w:val="26"/>
          <w:szCs w:val="20"/>
          <w:lang w:val="en-GB"/>
        </w:rPr>
      </w:pPr>
      <w:ins w:id="103" w:author="Tien Tran" w:date="2022-05-27T11:11:00Z">
        <w:r w:rsidRPr="00247C65">
          <w:rPr>
            <w:sz w:val="26"/>
            <w:szCs w:val="20"/>
            <w:lang w:val="en-GB"/>
          </w:rPr>
          <w:t xml:space="preserve">21) Khen thưởng: ………………………… </w:t>
        </w:r>
        <w:r w:rsidRPr="00247C65">
          <w:rPr>
            <w:sz w:val="26"/>
            <w:szCs w:val="20"/>
            <w:lang w:val="en-GB"/>
          </w:rPr>
          <w:tab/>
          <w:t xml:space="preserve">22) Kỷ luật: </w:t>
        </w:r>
        <w:r w:rsidRPr="00247C65">
          <w:rPr>
            <w:sz w:val="26"/>
            <w:szCs w:val="20"/>
            <w:lang w:val="en-GB"/>
          </w:rPr>
          <w:tab/>
        </w:r>
      </w:ins>
    </w:p>
    <w:tbl>
      <w:tblPr>
        <w:tblW w:w="9809" w:type="dxa"/>
        <w:tblLayout w:type="fixed"/>
        <w:tblLook w:val="04A0" w:firstRow="1" w:lastRow="0" w:firstColumn="1" w:lastColumn="0" w:noHBand="0" w:noVBand="1"/>
      </w:tblPr>
      <w:tblGrid>
        <w:gridCol w:w="4102"/>
        <w:gridCol w:w="5707"/>
      </w:tblGrid>
      <w:tr w:rsidR="003A6C9B" w:rsidRPr="00247C65" w14:paraId="5B6DF1F6" w14:textId="77777777" w:rsidTr="00D64751">
        <w:trPr>
          <w:ins w:id="104" w:author="Tien Tran" w:date="2022-05-27T11:11:00Z"/>
        </w:trPr>
        <w:tc>
          <w:tcPr>
            <w:tcW w:w="4102" w:type="dxa"/>
            <w:shd w:val="clear" w:color="auto" w:fill="auto"/>
          </w:tcPr>
          <w:p w14:paraId="75510231" w14:textId="77777777" w:rsidR="003A6C9B" w:rsidRPr="00247C65" w:rsidRDefault="003A6C9B" w:rsidP="00D64751">
            <w:pPr>
              <w:tabs>
                <w:tab w:val="right" w:leader="dot" w:pos="9781"/>
              </w:tabs>
              <w:spacing w:before="40" w:after="80"/>
              <w:rPr>
                <w:ins w:id="105" w:author="Tien Tran" w:date="2022-05-27T11:11:00Z"/>
                <w:sz w:val="26"/>
                <w:szCs w:val="20"/>
              </w:rPr>
            </w:pPr>
            <w:ins w:id="106" w:author="Tien Tran" w:date="2022-05-27T11:11:00Z">
              <w:r w:rsidRPr="00247C65">
                <w:rPr>
                  <w:sz w:val="26"/>
                  <w:szCs w:val="20"/>
                  <w:lang w:val="en-GB"/>
                </w:rPr>
                <w:t>(Hình thức cao nhất, năm nào)</w:t>
              </w:r>
            </w:ins>
          </w:p>
        </w:tc>
        <w:tc>
          <w:tcPr>
            <w:tcW w:w="5707" w:type="dxa"/>
            <w:shd w:val="clear" w:color="auto" w:fill="auto"/>
          </w:tcPr>
          <w:p w14:paraId="3FCDF648" w14:textId="77777777" w:rsidR="003A6C9B" w:rsidRPr="00247C65" w:rsidRDefault="003A6C9B" w:rsidP="00D64751">
            <w:pPr>
              <w:tabs>
                <w:tab w:val="right" w:leader="dot" w:pos="9781"/>
              </w:tabs>
              <w:spacing w:before="40" w:after="80"/>
              <w:ind w:left="635" w:hanging="68"/>
              <w:rPr>
                <w:ins w:id="107" w:author="Tien Tran" w:date="2022-05-27T11:11:00Z"/>
                <w:sz w:val="26"/>
                <w:szCs w:val="20"/>
              </w:rPr>
            </w:pPr>
            <w:ins w:id="108" w:author="Tien Tran" w:date="2022-05-27T11:11:00Z">
              <w:r w:rsidRPr="00247C65">
                <w:rPr>
                  <w:sz w:val="26"/>
                  <w:szCs w:val="20"/>
                  <w:lang w:val="en-GB"/>
                </w:rPr>
                <w:t>(về đảng, chính quyền, đoàn thể hình thức cao nhất, năm nào)</w:t>
              </w:r>
            </w:ins>
          </w:p>
        </w:tc>
      </w:tr>
    </w:tbl>
    <w:p w14:paraId="23E840FD" w14:textId="77777777" w:rsidR="003A6C9B" w:rsidRPr="00247C65" w:rsidRDefault="003A6C9B" w:rsidP="003A6C9B">
      <w:pPr>
        <w:tabs>
          <w:tab w:val="right" w:leader="dot" w:pos="9781"/>
        </w:tabs>
        <w:spacing w:before="40" w:after="80"/>
        <w:rPr>
          <w:ins w:id="109" w:author="Tien Tran" w:date="2022-05-27T11:11:00Z"/>
          <w:sz w:val="26"/>
          <w:szCs w:val="20"/>
          <w:lang w:val="en-GB"/>
        </w:rPr>
      </w:pPr>
      <w:ins w:id="110" w:author="Tien Tran" w:date="2022-05-27T11:11:00Z">
        <w:r w:rsidRPr="00247C65">
          <w:rPr>
            <w:sz w:val="26"/>
            <w:szCs w:val="20"/>
            <w:lang w:val="en-GB"/>
          </w:rPr>
          <w:t xml:space="preserve">23) Tình trạng sức khỏe: {sucKhoe} </w:t>
        </w:r>
      </w:ins>
    </w:p>
    <w:p w14:paraId="2011DC7D" w14:textId="77777777" w:rsidR="003A6C9B" w:rsidRPr="00247C65" w:rsidRDefault="003A6C9B" w:rsidP="003A6C9B">
      <w:pPr>
        <w:tabs>
          <w:tab w:val="left" w:pos="3402"/>
          <w:tab w:val="left" w:pos="6946"/>
          <w:tab w:val="right" w:leader="dot" w:pos="9781"/>
        </w:tabs>
        <w:spacing w:before="40" w:after="80"/>
        <w:rPr>
          <w:ins w:id="111" w:author="Tien Tran" w:date="2022-05-27T11:11:00Z"/>
          <w:sz w:val="26"/>
          <w:szCs w:val="20"/>
          <w:lang w:val="en"/>
        </w:rPr>
      </w:pPr>
      <w:ins w:id="112" w:author="Tien Tran" w:date="2022-05-27T11:11:00Z">
        <w:r w:rsidRPr="00247C65">
          <w:rPr>
            <w:sz w:val="26"/>
            <w:szCs w:val="20"/>
            <w:lang w:val="en-GB"/>
          </w:rPr>
          <w:t xml:space="preserve">Chiều cao: {chieuCao} cm </w:t>
        </w:r>
        <w:r w:rsidRPr="00247C65">
          <w:rPr>
            <w:sz w:val="26"/>
            <w:szCs w:val="20"/>
            <w:lang w:val="en-GB"/>
          </w:rPr>
          <w:tab/>
          <w:t xml:space="preserve">Cân nặng: {canNang} kg </w:t>
        </w:r>
        <w:r w:rsidRPr="00247C65">
          <w:rPr>
            <w:sz w:val="26"/>
            <w:szCs w:val="20"/>
            <w:lang w:val="en-GB"/>
          </w:rPr>
          <w:tab/>
          <w:t>Nhóm máu</w:t>
        </w:r>
        <w:r w:rsidRPr="00247C65">
          <w:rPr>
            <w:sz w:val="26"/>
            <w:szCs w:val="20"/>
            <w:lang w:val="en"/>
          </w:rPr>
          <w:t>: {nhomMau}</w:t>
        </w:r>
      </w:ins>
    </w:p>
    <w:p w14:paraId="68447230" w14:textId="77777777" w:rsidR="003A6C9B" w:rsidRPr="00247C65" w:rsidRDefault="003A6C9B" w:rsidP="003A6C9B">
      <w:pPr>
        <w:tabs>
          <w:tab w:val="left" w:pos="5103"/>
          <w:tab w:val="left" w:pos="8506"/>
          <w:tab w:val="right" w:leader="dot" w:pos="9781"/>
        </w:tabs>
        <w:spacing w:before="40" w:after="80"/>
        <w:rPr>
          <w:ins w:id="113" w:author="Tien Tran" w:date="2022-05-27T11:11:00Z"/>
          <w:sz w:val="26"/>
          <w:szCs w:val="20"/>
          <w:lang w:val="en-GB"/>
        </w:rPr>
      </w:pPr>
      <w:ins w:id="114" w:author="Tien Tran" w:date="2022-05-27T11:11:00Z">
        <w:r w:rsidRPr="00247C65">
          <w:rPr>
            <w:sz w:val="26"/>
            <w:szCs w:val="20"/>
            <w:lang w:val="en-GB"/>
          </w:rPr>
          <w:t>24) Là thương binh hạng: {hangThuongBinh}</w:t>
        </w:r>
        <w:r w:rsidRPr="00247C65">
          <w:rPr>
            <w:sz w:val="26"/>
            <w:szCs w:val="20"/>
            <w:lang w:val="en-GB"/>
          </w:rPr>
          <w:tab/>
          <w:t>Là con gia đình chính sách: {giaDinhChinhSach}</w:t>
        </w:r>
        <w:r w:rsidRPr="00247C65">
          <w:rPr>
            <w:sz w:val="26"/>
            <w:szCs w:val="20"/>
            <w:lang w:val="en-GB"/>
          </w:rPr>
          <w:tab/>
        </w:r>
      </w:ins>
    </w:p>
    <w:p w14:paraId="24DD7FEB" w14:textId="77777777" w:rsidR="003A6C9B" w:rsidRPr="00247C65" w:rsidRDefault="003A6C9B" w:rsidP="003A6C9B">
      <w:pPr>
        <w:tabs>
          <w:tab w:val="left" w:pos="5670"/>
          <w:tab w:val="left" w:pos="8506"/>
          <w:tab w:val="right" w:leader="dot" w:pos="9781"/>
        </w:tabs>
        <w:spacing w:before="40" w:after="80"/>
        <w:rPr>
          <w:ins w:id="115" w:author="Tien Tran" w:date="2022-05-27T11:11:00Z"/>
          <w:sz w:val="26"/>
          <w:szCs w:val="20"/>
          <w:lang w:val="en"/>
        </w:rPr>
      </w:pPr>
      <w:ins w:id="116" w:author="Tien Tran" w:date="2022-05-27T11:11:00Z">
        <w:r w:rsidRPr="00247C65">
          <w:rPr>
            <w:sz w:val="26"/>
            <w:szCs w:val="20"/>
            <w:lang w:val="en-GB"/>
          </w:rPr>
          <w:t xml:space="preserve">25) Số chứng minh nhân dân: </w:t>
        </w:r>
        <w:r w:rsidRPr="00247C65">
          <w:rPr>
            <w:sz w:val="26"/>
            <w:szCs w:val="20"/>
            <w:lang w:val="en"/>
          </w:rPr>
          <w:t>{cmnd}</w:t>
        </w:r>
        <w:r w:rsidRPr="00247C65">
          <w:rPr>
            <w:sz w:val="26"/>
            <w:szCs w:val="20"/>
            <w:lang w:val="en"/>
          </w:rPr>
          <w:tab/>
        </w:r>
        <w:r w:rsidRPr="00247C65">
          <w:rPr>
            <w:sz w:val="26"/>
            <w:szCs w:val="20"/>
            <w:lang w:val="en-GB"/>
          </w:rPr>
          <w:t>Ngày cấp:</w:t>
        </w:r>
        <w:r w:rsidRPr="00247C65">
          <w:rPr>
            <w:sz w:val="26"/>
            <w:szCs w:val="20"/>
            <w:lang w:val="en"/>
          </w:rPr>
          <w:t xml:space="preserve"> {ngayCap}</w:t>
        </w:r>
      </w:ins>
    </w:p>
    <w:p w14:paraId="60812419" w14:textId="77777777" w:rsidR="003A6C9B" w:rsidRPr="00247C65" w:rsidRDefault="003A6C9B" w:rsidP="003A6C9B">
      <w:pPr>
        <w:tabs>
          <w:tab w:val="right" w:leader="dot" w:pos="9781"/>
        </w:tabs>
        <w:spacing w:before="40" w:after="80"/>
        <w:rPr>
          <w:ins w:id="117" w:author="Tien Tran" w:date="2022-05-27T11:11:00Z"/>
          <w:sz w:val="26"/>
          <w:szCs w:val="20"/>
          <w:lang w:val="en"/>
        </w:rPr>
      </w:pPr>
      <w:ins w:id="118" w:author="Tien Tran" w:date="2022-05-27T11:11:00Z">
        <w:r w:rsidRPr="00247C65">
          <w:rPr>
            <w:sz w:val="26"/>
            <w:szCs w:val="20"/>
            <w:lang w:val="en-GB"/>
          </w:rPr>
          <w:t xml:space="preserve">26) Số sổ BHXH: </w:t>
        </w:r>
        <w:r w:rsidRPr="00247C65">
          <w:rPr>
            <w:sz w:val="26"/>
            <w:szCs w:val="20"/>
            <w:lang w:val="en"/>
          </w:rPr>
          <w:t>{bhxh}</w:t>
        </w:r>
      </w:ins>
    </w:p>
    <w:p w14:paraId="5552C918" w14:textId="77777777" w:rsidR="003A6C9B" w:rsidRPr="00247C65" w:rsidRDefault="003A6C9B" w:rsidP="003A6C9B">
      <w:pPr>
        <w:tabs>
          <w:tab w:val="right" w:leader="dot" w:pos="9000"/>
        </w:tabs>
        <w:spacing w:before="40" w:after="80"/>
        <w:rPr>
          <w:ins w:id="119" w:author="Tien Tran" w:date="2022-05-27T11:11:00Z"/>
          <w:sz w:val="26"/>
          <w:szCs w:val="20"/>
          <w:lang w:val="en-GB"/>
        </w:rPr>
      </w:pPr>
      <w:ins w:id="120" w:author="Tien Tran" w:date="2022-05-27T11:11:00Z">
        <w:r w:rsidRPr="00247C65">
          <w:rPr>
            <w:sz w:val="26"/>
            <w:szCs w:val="20"/>
            <w:lang w:val="en-GB"/>
          </w:rPr>
          <w:t>27) Đào tạo, bồi dưỡng về chuyên môn, nghiệp vụ, lý luận chính trị, ngoại ngữ, tin học</w:t>
        </w:r>
      </w:ins>
    </w:p>
    <w:tbl>
      <w:tblPr>
        <w:tblW w:w="9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2268"/>
        <w:gridCol w:w="1560"/>
        <w:gridCol w:w="1417"/>
        <w:gridCol w:w="2475"/>
      </w:tblGrid>
      <w:tr w:rsidR="003A6C9B" w:rsidRPr="00247C65" w14:paraId="5A7BE584" w14:textId="77777777" w:rsidTr="00D64751">
        <w:trPr>
          <w:ins w:id="121" w:author="Tien Tran" w:date="2022-05-27T11:11:00Z"/>
        </w:trPr>
        <w:tc>
          <w:tcPr>
            <w:tcW w:w="2263" w:type="dxa"/>
            <w:tcBorders>
              <w:top w:val="single" w:sz="4" w:space="0" w:color="auto"/>
              <w:left w:val="single" w:sz="4" w:space="0" w:color="auto"/>
              <w:bottom w:val="single" w:sz="4" w:space="0" w:color="auto"/>
              <w:right w:val="single" w:sz="4" w:space="0" w:color="auto"/>
            </w:tcBorders>
            <w:vAlign w:val="center"/>
          </w:tcPr>
          <w:p w14:paraId="63F97AC7" w14:textId="77777777" w:rsidR="003A6C9B" w:rsidRPr="00247C65" w:rsidRDefault="003A6C9B" w:rsidP="00D64751">
            <w:pPr>
              <w:spacing w:before="20" w:after="20"/>
              <w:jc w:val="center"/>
              <w:rPr>
                <w:ins w:id="122" w:author="Tien Tran" w:date="2022-05-27T11:11:00Z"/>
                <w:sz w:val="26"/>
                <w:szCs w:val="20"/>
                <w:lang w:val="en-GB"/>
              </w:rPr>
            </w:pPr>
            <w:ins w:id="123" w:author="Tien Tran" w:date="2022-05-27T11:11:00Z">
              <w:r w:rsidRPr="00247C65">
                <w:rPr>
                  <w:sz w:val="26"/>
                  <w:szCs w:val="20"/>
                  <w:lang w:val="en-GB"/>
                </w:rPr>
                <w:t>Tên trường</w:t>
              </w:r>
            </w:ins>
          </w:p>
        </w:tc>
        <w:tc>
          <w:tcPr>
            <w:tcW w:w="2268" w:type="dxa"/>
            <w:tcBorders>
              <w:top w:val="single" w:sz="4" w:space="0" w:color="auto"/>
              <w:left w:val="single" w:sz="4" w:space="0" w:color="auto"/>
              <w:bottom w:val="single" w:sz="4" w:space="0" w:color="auto"/>
              <w:right w:val="single" w:sz="4" w:space="0" w:color="auto"/>
            </w:tcBorders>
            <w:vAlign w:val="center"/>
          </w:tcPr>
          <w:p w14:paraId="74E8150F" w14:textId="77777777" w:rsidR="003A6C9B" w:rsidRPr="00247C65" w:rsidRDefault="003A6C9B" w:rsidP="00D64751">
            <w:pPr>
              <w:spacing w:before="20" w:after="20"/>
              <w:jc w:val="center"/>
              <w:rPr>
                <w:ins w:id="124" w:author="Tien Tran" w:date="2022-05-27T11:11:00Z"/>
                <w:sz w:val="26"/>
                <w:szCs w:val="20"/>
                <w:lang w:val="en-GB"/>
              </w:rPr>
            </w:pPr>
            <w:ins w:id="125" w:author="Tien Tran" w:date="2022-05-27T11:11:00Z">
              <w:r w:rsidRPr="00247C65">
                <w:rPr>
                  <w:sz w:val="26"/>
                  <w:szCs w:val="20"/>
                  <w:lang w:val="en-GB"/>
                </w:rPr>
                <w:t>Nội dung đào tạo, bồi dưỡng</w:t>
              </w:r>
            </w:ins>
          </w:p>
        </w:tc>
        <w:tc>
          <w:tcPr>
            <w:tcW w:w="1560" w:type="dxa"/>
            <w:tcBorders>
              <w:top w:val="single" w:sz="4" w:space="0" w:color="auto"/>
              <w:left w:val="single" w:sz="4" w:space="0" w:color="auto"/>
              <w:bottom w:val="single" w:sz="4" w:space="0" w:color="auto"/>
              <w:right w:val="single" w:sz="4" w:space="0" w:color="auto"/>
            </w:tcBorders>
            <w:vAlign w:val="center"/>
          </w:tcPr>
          <w:p w14:paraId="067CC874" w14:textId="77777777" w:rsidR="003A6C9B" w:rsidRPr="00247C65" w:rsidRDefault="003A6C9B" w:rsidP="00D64751">
            <w:pPr>
              <w:spacing w:before="20" w:after="20"/>
              <w:jc w:val="center"/>
              <w:rPr>
                <w:ins w:id="126" w:author="Tien Tran" w:date="2022-05-27T11:11:00Z"/>
                <w:sz w:val="26"/>
                <w:szCs w:val="20"/>
                <w:lang w:val="en-GB"/>
              </w:rPr>
            </w:pPr>
            <w:ins w:id="127" w:author="Tien Tran" w:date="2022-05-27T11:11:00Z">
              <w:r w:rsidRPr="00247C65">
                <w:rPr>
                  <w:sz w:val="26"/>
                  <w:szCs w:val="20"/>
                  <w:lang w:val="en-GB"/>
                </w:rPr>
                <w:t>Thời gian đào tạo</w:t>
              </w:r>
            </w:ins>
          </w:p>
        </w:tc>
        <w:tc>
          <w:tcPr>
            <w:tcW w:w="1417" w:type="dxa"/>
            <w:tcBorders>
              <w:top w:val="single" w:sz="4" w:space="0" w:color="auto"/>
              <w:left w:val="single" w:sz="4" w:space="0" w:color="auto"/>
              <w:bottom w:val="single" w:sz="4" w:space="0" w:color="auto"/>
              <w:right w:val="single" w:sz="4" w:space="0" w:color="auto"/>
            </w:tcBorders>
            <w:vAlign w:val="center"/>
          </w:tcPr>
          <w:p w14:paraId="7C22C21C" w14:textId="77777777" w:rsidR="003A6C9B" w:rsidRPr="00247C65" w:rsidRDefault="003A6C9B" w:rsidP="00D64751">
            <w:pPr>
              <w:spacing w:before="20" w:after="20"/>
              <w:jc w:val="center"/>
              <w:rPr>
                <w:ins w:id="128" w:author="Tien Tran" w:date="2022-05-27T11:11:00Z"/>
                <w:sz w:val="26"/>
                <w:szCs w:val="20"/>
                <w:lang w:val="en-GB"/>
              </w:rPr>
            </w:pPr>
            <w:ins w:id="129" w:author="Tien Tran" w:date="2022-05-27T11:11:00Z">
              <w:r w:rsidRPr="00247C65">
                <w:rPr>
                  <w:sz w:val="26"/>
                  <w:szCs w:val="20"/>
                  <w:lang w:val="en-GB"/>
                </w:rPr>
                <w:t>Hình thức đào tạo</w:t>
              </w:r>
            </w:ins>
          </w:p>
        </w:tc>
        <w:tc>
          <w:tcPr>
            <w:tcW w:w="2475" w:type="dxa"/>
            <w:tcBorders>
              <w:top w:val="single" w:sz="4" w:space="0" w:color="auto"/>
              <w:left w:val="single" w:sz="4" w:space="0" w:color="auto"/>
              <w:bottom w:val="single" w:sz="4" w:space="0" w:color="auto"/>
              <w:right w:val="single" w:sz="4" w:space="0" w:color="auto"/>
            </w:tcBorders>
            <w:vAlign w:val="center"/>
          </w:tcPr>
          <w:p w14:paraId="5C7DA04F" w14:textId="77777777" w:rsidR="003A6C9B" w:rsidRPr="00247C65" w:rsidRDefault="003A6C9B" w:rsidP="00D64751">
            <w:pPr>
              <w:spacing w:before="20" w:after="20"/>
              <w:jc w:val="center"/>
              <w:rPr>
                <w:ins w:id="130" w:author="Tien Tran" w:date="2022-05-27T11:11:00Z"/>
                <w:sz w:val="26"/>
                <w:szCs w:val="20"/>
                <w:lang w:val="en-GB"/>
              </w:rPr>
            </w:pPr>
            <w:ins w:id="131" w:author="Tien Tran" w:date="2022-05-27T11:11:00Z">
              <w:r w:rsidRPr="00247C65">
                <w:rPr>
                  <w:sz w:val="26"/>
                  <w:szCs w:val="20"/>
                  <w:lang w:val="en-GB"/>
                </w:rPr>
                <w:t>Văn bằng, chứng chỉ, trình độ</w:t>
              </w:r>
            </w:ins>
          </w:p>
        </w:tc>
      </w:tr>
      <w:tr w:rsidR="003A6C9B" w:rsidRPr="00247C65" w14:paraId="09BEB0F9" w14:textId="77777777" w:rsidTr="00D64751">
        <w:trPr>
          <w:ins w:id="132" w:author="Tien Tran" w:date="2022-05-27T11:11:00Z"/>
        </w:trPr>
        <w:tc>
          <w:tcPr>
            <w:tcW w:w="2263" w:type="dxa"/>
            <w:tcBorders>
              <w:top w:val="single" w:sz="4" w:space="0" w:color="auto"/>
              <w:left w:val="single" w:sz="4" w:space="0" w:color="auto"/>
              <w:bottom w:val="single" w:sz="4" w:space="0" w:color="auto"/>
              <w:right w:val="single" w:sz="4" w:space="0" w:color="auto"/>
            </w:tcBorders>
          </w:tcPr>
          <w:p w14:paraId="5E20EB98" w14:textId="77777777" w:rsidR="003A6C9B" w:rsidRPr="00247C65" w:rsidRDefault="003A6C9B" w:rsidP="00D64751">
            <w:pPr>
              <w:spacing w:line="312" w:lineRule="auto"/>
              <w:rPr>
                <w:ins w:id="133" w:author="Tien Tran" w:date="2022-05-27T11:11:00Z"/>
                <w:sz w:val="26"/>
                <w:szCs w:val="20"/>
                <w:lang w:val="en"/>
              </w:rPr>
            </w:pPr>
            <w:ins w:id="134" w:author="Tien Tran" w:date="2022-05-27T11:11:00Z">
              <w:r w:rsidRPr="00247C65">
                <w:rPr>
                  <w:sz w:val="26"/>
                  <w:szCs w:val="20"/>
                  <w:lang w:val="en"/>
                </w:rPr>
                <w:t>{#qtDaoTao}{coSo}</w:t>
              </w:r>
            </w:ins>
          </w:p>
        </w:tc>
        <w:tc>
          <w:tcPr>
            <w:tcW w:w="2268" w:type="dxa"/>
            <w:tcBorders>
              <w:top w:val="single" w:sz="4" w:space="0" w:color="auto"/>
              <w:left w:val="single" w:sz="4" w:space="0" w:color="auto"/>
              <w:bottom w:val="single" w:sz="4" w:space="0" w:color="auto"/>
              <w:right w:val="single" w:sz="4" w:space="0" w:color="auto"/>
            </w:tcBorders>
          </w:tcPr>
          <w:p w14:paraId="2FFAFC9D" w14:textId="77777777" w:rsidR="003A6C9B" w:rsidRPr="00247C65" w:rsidRDefault="003A6C9B" w:rsidP="00D64751">
            <w:pPr>
              <w:spacing w:line="312" w:lineRule="auto"/>
              <w:rPr>
                <w:ins w:id="135" w:author="Tien Tran" w:date="2022-05-27T11:11:00Z"/>
                <w:sz w:val="26"/>
                <w:szCs w:val="20"/>
                <w:lang w:val="en"/>
              </w:rPr>
            </w:pPr>
            <w:ins w:id="136" w:author="Tien Tran" w:date="2022-05-27T11:11:00Z">
              <w:r w:rsidRPr="00247C65">
                <w:rPr>
                  <w:sz w:val="26"/>
                  <w:szCs w:val="20"/>
                  <w:lang w:val="en"/>
                </w:rPr>
                <w:t>{chuyenNganh}</w:t>
              </w:r>
            </w:ins>
          </w:p>
        </w:tc>
        <w:tc>
          <w:tcPr>
            <w:tcW w:w="1560" w:type="dxa"/>
            <w:tcBorders>
              <w:top w:val="single" w:sz="4" w:space="0" w:color="auto"/>
              <w:left w:val="single" w:sz="4" w:space="0" w:color="auto"/>
              <w:bottom w:val="single" w:sz="4" w:space="0" w:color="auto"/>
              <w:right w:val="single" w:sz="4" w:space="0" w:color="auto"/>
            </w:tcBorders>
          </w:tcPr>
          <w:p w14:paraId="4AB9D712" w14:textId="77777777" w:rsidR="003A6C9B" w:rsidRPr="00247C65" w:rsidRDefault="003A6C9B" w:rsidP="00D64751">
            <w:pPr>
              <w:spacing w:line="312" w:lineRule="auto"/>
              <w:rPr>
                <w:ins w:id="137" w:author="Tien Tran" w:date="2022-05-27T11:11:00Z"/>
                <w:sz w:val="26"/>
                <w:szCs w:val="20"/>
                <w:lang w:val="en"/>
              </w:rPr>
            </w:pPr>
            <w:ins w:id="138" w:author="Tien Tran" w:date="2022-05-27T11:11:00Z">
              <w:r w:rsidRPr="00247C65">
                <w:rPr>
                  <w:sz w:val="26"/>
                  <w:szCs w:val="20"/>
                  <w:lang w:val="en"/>
                </w:rPr>
                <w:t>{batDau}{ketThuc}</w:t>
              </w:r>
            </w:ins>
          </w:p>
        </w:tc>
        <w:tc>
          <w:tcPr>
            <w:tcW w:w="1417" w:type="dxa"/>
            <w:tcBorders>
              <w:top w:val="single" w:sz="4" w:space="0" w:color="auto"/>
              <w:left w:val="single" w:sz="4" w:space="0" w:color="auto"/>
              <w:bottom w:val="single" w:sz="4" w:space="0" w:color="auto"/>
              <w:right w:val="single" w:sz="4" w:space="0" w:color="auto"/>
            </w:tcBorders>
          </w:tcPr>
          <w:p w14:paraId="567CA4AE" w14:textId="77777777" w:rsidR="003A6C9B" w:rsidRPr="00247C65" w:rsidRDefault="003A6C9B" w:rsidP="00D64751">
            <w:pPr>
              <w:spacing w:line="312" w:lineRule="auto"/>
              <w:jc w:val="center"/>
              <w:rPr>
                <w:ins w:id="139" w:author="Tien Tran" w:date="2022-05-27T11:11:00Z"/>
                <w:sz w:val="26"/>
                <w:szCs w:val="20"/>
                <w:lang w:val="en"/>
              </w:rPr>
            </w:pPr>
            <w:ins w:id="140" w:author="Tien Tran" w:date="2022-05-27T11:11:00Z">
              <w:r w:rsidRPr="00247C65">
                <w:rPr>
                  <w:sz w:val="26"/>
                  <w:szCs w:val="20"/>
                  <w:lang w:val="en"/>
                </w:rPr>
                <w:t>{tenHinhThuc}</w:t>
              </w:r>
            </w:ins>
          </w:p>
        </w:tc>
        <w:tc>
          <w:tcPr>
            <w:tcW w:w="2475" w:type="dxa"/>
            <w:tcBorders>
              <w:top w:val="single" w:sz="4" w:space="0" w:color="auto"/>
              <w:left w:val="single" w:sz="4" w:space="0" w:color="auto"/>
              <w:bottom w:val="single" w:sz="4" w:space="0" w:color="auto"/>
              <w:right w:val="single" w:sz="4" w:space="0" w:color="auto"/>
            </w:tcBorders>
          </w:tcPr>
          <w:p w14:paraId="06C68A92" w14:textId="77777777" w:rsidR="003A6C9B" w:rsidRPr="00247C65" w:rsidRDefault="003A6C9B" w:rsidP="00D64751">
            <w:pPr>
              <w:spacing w:line="312" w:lineRule="auto"/>
              <w:rPr>
                <w:ins w:id="141" w:author="Tien Tran" w:date="2022-05-27T11:11:00Z"/>
                <w:sz w:val="26"/>
                <w:szCs w:val="20"/>
                <w:lang w:val="en"/>
              </w:rPr>
            </w:pPr>
            <w:ins w:id="142" w:author="Tien Tran" w:date="2022-05-27T11:11:00Z">
              <w:r w:rsidRPr="00247C65">
                <w:rPr>
                  <w:sz w:val="26"/>
                  <w:szCs w:val="20"/>
                  <w:lang w:val="en"/>
                </w:rPr>
                <w:t>{tenLoaiBangCap}: {tenTrinhDo}{/qtDaoTao}</w:t>
              </w:r>
            </w:ins>
          </w:p>
        </w:tc>
      </w:tr>
    </w:tbl>
    <w:p w14:paraId="73980131" w14:textId="77777777" w:rsidR="003A6C9B" w:rsidRPr="00247C65" w:rsidRDefault="003A6C9B" w:rsidP="003A6C9B">
      <w:pPr>
        <w:spacing w:before="120"/>
        <w:rPr>
          <w:ins w:id="143" w:author="Tien Tran" w:date="2022-05-27T11:11:00Z"/>
          <w:sz w:val="26"/>
          <w:szCs w:val="20"/>
        </w:rPr>
      </w:pPr>
      <w:ins w:id="144" w:author="Tien Tran" w:date="2022-05-27T11:11:00Z">
        <w:r w:rsidRPr="00247C65">
          <w:rPr>
            <w:i/>
            <w:iCs/>
            <w:sz w:val="26"/>
            <w:szCs w:val="20"/>
            <w:lang w:val="en-GB"/>
          </w:rPr>
          <w:t xml:space="preserve">Ghi chú: </w:t>
        </w:r>
        <w:r w:rsidRPr="00247C65">
          <w:rPr>
            <w:sz w:val="26"/>
            <w:szCs w:val="20"/>
            <w:lang w:val="en-GB"/>
          </w:rPr>
          <w:t>Hình thức đào tạo: Chính quy, tại chức, chuyên tu, bồi dưỡng ..../ Văn bằng: TSKH, TS, Ths, Cử nhân, Kỹ sư ............</w:t>
        </w:r>
      </w:ins>
    </w:p>
    <w:p w14:paraId="2972B29B" w14:textId="77777777" w:rsidR="003A6C9B" w:rsidRPr="00247C65" w:rsidRDefault="003A6C9B" w:rsidP="003A6C9B">
      <w:pPr>
        <w:spacing w:before="120" w:after="120"/>
        <w:rPr>
          <w:ins w:id="145" w:author="Tien Tran" w:date="2022-05-27T11:11:00Z"/>
          <w:sz w:val="26"/>
          <w:szCs w:val="20"/>
        </w:rPr>
      </w:pPr>
      <w:ins w:id="146" w:author="Tien Tran" w:date="2022-05-27T11:11:00Z">
        <w:r w:rsidRPr="00247C65">
          <w:rPr>
            <w:sz w:val="26"/>
            <w:szCs w:val="20"/>
            <w:lang w:val="en-GB"/>
          </w:rPr>
          <w:t>28) Tóm tắt quá trình công tác</w:t>
        </w:r>
      </w:ins>
    </w:p>
    <w:tbl>
      <w:tblPr>
        <w:tblW w:w="9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0"/>
        <w:gridCol w:w="6909"/>
      </w:tblGrid>
      <w:tr w:rsidR="003A6C9B" w:rsidRPr="00247C65" w14:paraId="0362F007" w14:textId="77777777" w:rsidTr="00D64751">
        <w:trPr>
          <w:ins w:id="147" w:author="Tien Tran" w:date="2022-05-27T11:11:00Z"/>
        </w:trPr>
        <w:tc>
          <w:tcPr>
            <w:tcW w:w="2890" w:type="dxa"/>
            <w:tcBorders>
              <w:top w:val="single" w:sz="4" w:space="0" w:color="auto"/>
              <w:left w:val="single" w:sz="4" w:space="0" w:color="auto"/>
              <w:bottom w:val="single" w:sz="4" w:space="0" w:color="auto"/>
              <w:right w:val="single" w:sz="4" w:space="0" w:color="auto"/>
            </w:tcBorders>
            <w:vAlign w:val="center"/>
          </w:tcPr>
          <w:p w14:paraId="303ABD40" w14:textId="77777777" w:rsidR="003A6C9B" w:rsidRPr="00247C65" w:rsidRDefault="003A6C9B" w:rsidP="00D64751">
            <w:pPr>
              <w:jc w:val="center"/>
              <w:rPr>
                <w:ins w:id="148" w:author="Tien Tran" w:date="2022-05-27T11:11:00Z"/>
                <w:sz w:val="26"/>
                <w:szCs w:val="20"/>
              </w:rPr>
            </w:pPr>
            <w:ins w:id="149" w:author="Tien Tran" w:date="2022-05-27T11:11:00Z">
              <w:r w:rsidRPr="00247C65">
                <w:rPr>
                  <w:sz w:val="26"/>
                  <w:szCs w:val="20"/>
                  <w:lang w:val="en-GB"/>
                </w:rPr>
                <w:t>Từ tháng, năm đến tháng, năm</w:t>
              </w:r>
            </w:ins>
          </w:p>
        </w:tc>
        <w:tc>
          <w:tcPr>
            <w:tcW w:w="6909" w:type="dxa"/>
            <w:tcBorders>
              <w:top w:val="single" w:sz="4" w:space="0" w:color="auto"/>
              <w:left w:val="single" w:sz="4" w:space="0" w:color="auto"/>
              <w:bottom w:val="single" w:sz="4" w:space="0" w:color="auto"/>
              <w:right w:val="single" w:sz="4" w:space="0" w:color="auto"/>
            </w:tcBorders>
            <w:vAlign w:val="center"/>
          </w:tcPr>
          <w:p w14:paraId="587B0B07" w14:textId="77777777" w:rsidR="003A6C9B" w:rsidRPr="00247C65" w:rsidRDefault="003A6C9B" w:rsidP="00D64751">
            <w:pPr>
              <w:jc w:val="center"/>
              <w:rPr>
                <w:ins w:id="150" w:author="Tien Tran" w:date="2022-05-27T11:11:00Z"/>
                <w:sz w:val="26"/>
                <w:szCs w:val="20"/>
              </w:rPr>
            </w:pPr>
            <w:ins w:id="151" w:author="Tien Tran" w:date="2022-05-27T11:11:00Z">
              <w:r w:rsidRPr="00247C65">
                <w:rPr>
                  <w:sz w:val="26"/>
                  <w:szCs w:val="20"/>
                  <w:lang w:val="en-GB"/>
                </w:rPr>
                <w:t>Chức danh, chức vụ, đơn vị công tác (đảng, chính quyền, đoàn thể, tổ chức xã hội), kể cả thời gian được đào tạo, bồi dưỡng về chuyên môn, nghiệp vụ, …</w:t>
              </w:r>
            </w:ins>
          </w:p>
        </w:tc>
      </w:tr>
      <w:tr w:rsidR="003A6C9B" w:rsidRPr="00247C65" w14:paraId="266AC34F" w14:textId="77777777" w:rsidTr="00D64751">
        <w:trPr>
          <w:ins w:id="152" w:author="Tien Tran" w:date="2022-05-27T11:11:00Z"/>
        </w:trPr>
        <w:tc>
          <w:tcPr>
            <w:tcW w:w="2890" w:type="dxa"/>
            <w:tcBorders>
              <w:top w:val="single" w:sz="4" w:space="0" w:color="auto"/>
              <w:left w:val="single" w:sz="4" w:space="0" w:color="auto"/>
              <w:bottom w:val="single" w:sz="4" w:space="0" w:color="auto"/>
              <w:right w:val="single" w:sz="4" w:space="0" w:color="auto"/>
            </w:tcBorders>
          </w:tcPr>
          <w:p w14:paraId="059EDFEA" w14:textId="77777777" w:rsidR="003A6C9B" w:rsidRPr="00247C65" w:rsidRDefault="003A6C9B" w:rsidP="00D64751">
            <w:pPr>
              <w:spacing w:line="312" w:lineRule="auto"/>
              <w:rPr>
                <w:ins w:id="153" w:author="Tien Tran" w:date="2022-05-27T11:11:00Z"/>
                <w:sz w:val="26"/>
                <w:szCs w:val="20"/>
                <w:lang w:val="en"/>
              </w:rPr>
            </w:pPr>
            <w:ins w:id="154" w:author="Tien Tran" w:date="2022-05-27T11:11:00Z">
              <w:r w:rsidRPr="00247C65">
                <w:rPr>
                  <w:sz w:val="26"/>
                  <w:szCs w:val="20"/>
                  <w:lang w:val="en"/>
                </w:rPr>
                <w:t>{#qtHocTapCongTac}{batDau} - {ketThuc}</w:t>
              </w:r>
            </w:ins>
          </w:p>
        </w:tc>
        <w:tc>
          <w:tcPr>
            <w:tcW w:w="6909" w:type="dxa"/>
            <w:tcBorders>
              <w:top w:val="single" w:sz="4" w:space="0" w:color="auto"/>
              <w:left w:val="single" w:sz="4" w:space="0" w:color="auto"/>
              <w:bottom w:val="single" w:sz="4" w:space="0" w:color="auto"/>
              <w:right w:val="single" w:sz="4" w:space="0" w:color="auto"/>
            </w:tcBorders>
          </w:tcPr>
          <w:p w14:paraId="3B00BD4B" w14:textId="77777777" w:rsidR="003A6C9B" w:rsidRPr="00247C65" w:rsidRDefault="003A6C9B" w:rsidP="00D64751">
            <w:pPr>
              <w:spacing w:line="312" w:lineRule="auto"/>
              <w:rPr>
                <w:ins w:id="155" w:author="Tien Tran" w:date="2022-05-27T11:11:00Z"/>
                <w:sz w:val="26"/>
                <w:szCs w:val="20"/>
                <w:lang w:val="en"/>
              </w:rPr>
            </w:pPr>
            <w:ins w:id="156" w:author="Tien Tran" w:date="2022-05-27T11:11:00Z">
              <w:r w:rsidRPr="00247C65">
                <w:rPr>
                  <w:sz w:val="26"/>
                  <w:szCs w:val="20"/>
                  <w:lang w:val="en"/>
                </w:rPr>
                <w:t>{noiDung}{/qtHocTapCongTac}</w:t>
              </w:r>
            </w:ins>
          </w:p>
        </w:tc>
      </w:tr>
    </w:tbl>
    <w:p w14:paraId="68D3781A" w14:textId="77777777" w:rsidR="003A6C9B" w:rsidRPr="00247C65" w:rsidRDefault="003A6C9B" w:rsidP="003A6C9B">
      <w:pPr>
        <w:tabs>
          <w:tab w:val="right" w:leader="dot" w:pos="9000"/>
        </w:tabs>
        <w:spacing w:before="120"/>
        <w:rPr>
          <w:ins w:id="157" w:author="Tien Tran" w:date="2022-05-27T11:11:00Z"/>
          <w:sz w:val="26"/>
          <w:szCs w:val="20"/>
          <w:lang w:val="en-GB"/>
        </w:rPr>
      </w:pPr>
      <w:ins w:id="158" w:author="Tien Tran" w:date="2022-05-27T11:11:00Z">
        <w:r w:rsidRPr="00247C65">
          <w:rPr>
            <w:sz w:val="26"/>
            <w:szCs w:val="20"/>
            <w:lang w:val="en-GB"/>
          </w:rPr>
          <w:t xml:space="preserve">29) Đặc điểm lịch sử bản thân: </w:t>
        </w:r>
      </w:ins>
    </w:p>
    <w:p w14:paraId="13B36573" w14:textId="77777777" w:rsidR="003A6C9B" w:rsidRPr="00247C65" w:rsidRDefault="003A6C9B" w:rsidP="003A6C9B">
      <w:pPr>
        <w:tabs>
          <w:tab w:val="right" w:leader="dot" w:pos="9000"/>
        </w:tabs>
        <w:spacing w:before="120"/>
        <w:rPr>
          <w:ins w:id="159" w:author="Tien Tran" w:date="2022-05-27T11:11:00Z"/>
          <w:sz w:val="26"/>
          <w:szCs w:val="20"/>
          <w:lang w:val="en-GB"/>
        </w:rPr>
      </w:pPr>
      <w:ins w:id="160" w:author="Tien Tran" w:date="2022-05-27T11:11:00Z">
        <w:r w:rsidRPr="00247C65">
          <w:rPr>
            <w:sz w:val="26"/>
            <w:szCs w:val="20"/>
            <w:lang w:val="en-GB"/>
          </w:rPr>
          <w:t>- Khai rõ: bị bắt, bị tù (từ ngày tháng năm nào đến ngày tháng năm nào, ở đâu), đã khai báo cho ai, những vấn đề gì? Bản thân có làm việc trong chế độ cũ (cơ quan, đơn vị nào, địa điểm, chức danh, chức vụ, thời gian làm việc ....)</w:t>
        </w:r>
      </w:ins>
    </w:p>
    <w:p w14:paraId="6447A4BF" w14:textId="77777777" w:rsidR="003A6C9B" w:rsidRPr="00247C65" w:rsidRDefault="003A6C9B" w:rsidP="003A6C9B">
      <w:pPr>
        <w:tabs>
          <w:tab w:val="right" w:leader="dot" w:pos="9781"/>
        </w:tabs>
        <w:spacing w:before="120"/>
        <w:rPr>
          <w:ins w:id="161" w:author="Tien Tran" w:date="2022-05-27T11:11:00Z"/>
          <w:sz w:val="26"/>
          <w:szCs w:val="20"/>
          <w:lang w:val="en-GB"/>
        </w:rPr>
      </w:pPr>
      <w:ins w:id="162" w:author="Tien Tran" w:date="2022-05-27T11:11:00Z">
        <w:r w:rsidRPr="00247C65">
          <w:rPr>
            <w:sz w:val="26"/>
            <w:szCs w:val="20"/>
            <w:lang w:val="en-GB"/>
          </w:rPr>
          <w:tab/>
        </w:r>
      </w:ins>
    </w:p>
    <w:p w14:paraId="2B882787" w14:textId="77777777" w:rsidR="003A6C9B" w:rsidRPr="00247C65" w:rsidRDefault="003A6C9B" w:rsidP="003A6C9B">
      <w:pPr>
        <w:tabs>
          <w:tab w:val="right" w:leader="dot" w:pos="9781"/>
        </w:tabs>
        <w:spacing w:before="120"/>
        <w:rPr>
          <w:ins w:id="163" w:author="Tien Tran" w:date="2022-05-27T11:11:00Z"/>
          <w:sz w:val="26"/>
          <w:szCs w:val="20"/>
          <w:lang w:val="en-GB"/>
        </w:rPr>
      </w:pPr>
      <w:ins w:id="164" w:author="Tien Tran" w:date="2022-05-27T11:11:00Z">
        <w:r w:rsidRPr="00247C65">
          <w:rPr>
            <w:sz w:val="26"/>
            <w:szCs w:val="20"/>
            <w:lang w:val="en-GB"/>
          </w:rPr>
          <w:tab/>
        </w:r>
      </w:ins>
    </w:p>
    <w:p w14:paraId="21612E5A" w14:textId="77777777" w:rsidR="003A6C9B" w:rsidRPr="00247C65" w:rsidRDefault="003A6C9B" w:rsidP="003A6C9B">
      <w:pPr>
        <w:tabs>
          <w:tab w:val="right" w:leader="dot" w:pos="9781"/>
        </w:tabs>
        <w:spacing w:before="120"/>
        <w:rPr>
          <w:ins w:id="165" w:author="Tien Tran" w:date="2022-05-27T11:11:00Z"/>
          <w:sz w:val="26"/>
          <w:szCs w:val="20"/>
          <w:lang w:val="en-GB"/>
        </w:rPr>
      </w:pPr>
      <w:ins w:id="166" w:author="Tien Tran" w:date="2022-05-27T11:11:00Z">
        <w:r w:rsidRPr="00247C65">
          <w:rPr>
            <w:sz w:val="26"/>
            <w:szCs w:val="20"/>
            <w:lang w:val="en-GB"/>
          </w:rPr>
          <w:tab/>
        </w:r>
      </w:ins>
    </w:p>
    <w:p w14:paraId="283BF10A" w14:textId="77777777" w:rsidR="003A6C9B" w:rsidRPr="00247C65" w:rsidRDefault="003A6C9B" w:rsidP="003A6C9B">
      <w:pPr>
        <w:tabs>
          <w:tab w:val="right" w:leader="dot" w:pos="9000"/>
        </w:tabs>
        <w:spacing w:before="120"/>
        <w:rPr>
          <w:ins w:id="167" w:author="Tien Tran" w:date="2022-05-27T11:11:00Z"/>
          <w:sz w:val="26"/>
          <w:szCs w:val="20"/>
          <w:lang w:val="en-GB"/>
        </w:rPr>
      </w:pPr>
      <w:ins w:id="168" w:author="Tien Tran" w:date="2022-05-27T11:11:00Z">
        <w:r w:rsidRPr="00247C65">
          <w:rPr>
            <w:sz w:val="26"/>
            <w:szCs w:val="20"/>
            <w:lang w:val="en-GB"/>
          </w:rPr>
          <w:t xml:space="preserve">- Tham gia hoặc có quan hệ với các tổ chức chính trị, kinh tế, xã hội nào ở nước ngoài (làm gì, tổ chức nào, đặt trụ sở ở đâu .........?): </w:t>
        </w:r>
      </w:ins>
    </w:p>
    <w:p w14:paraId="1E9AC4E8" w14:textId="77777777" w:rsidR="003A6C9B" w:rsidRPr="00247C65" w:rsidRDefault="003A6C9B" w:rsidP="003A6C9B">
      <w:pPr>
        <w:tabs>
          <w:tab w:val="right" w:leader="dot" w:pos="9781"/>
        </w:tabs>
        <w:spacing w:before="120"/>
        <w:rPr>
          <w:ins w:id="169" w:author="Tien Tran" w:date="2022-05-27T11:11:00Z"/>
          <w:sz w:val="26"/>
          <w:szCs w:val="20"/>
          <w:lang w:val="en-GB"/>
        </w:rPr>
      </w:pPr>
      <w:ins w:id="170" w:author="Tien Tran" w:date="2022-05-27T11:11:00Z">
        <w:r w:rsidRPr="00247C65">
          <w:rPr>
            <w:sz w:val="26"/>
            <w:szCs w:val="20"/>
            <w:lang w:val="en-GB"/>
          </w:rPr>
          <w:tab/>
        </w:r>
      </w:ins>
    </w:p>
    <w:p w14:paraId="3280BB91" w14:textId="77777777" w:rsidR="003A6C9B" w:rsidRPr="00247C65" w:rsidRDefault="003A6C9B" w:rsidP="003A6C9B">
      <w:pPr>
        <w:tabs>
          <w:tab w:val="right" w:leader="dot" w:pos="9781"/>
        </w:tabs>
        <w:spacing w:before="120"/>
        <w:rPr>
          <w:ins w:id="171" w:author="Tien Tran" w:date="2022-05-27T11:11:00Z"/>
          <w:sz w:val="26"/>
          <w:szCs w:val="20"/>
          <w:lang w:val="en-GB"/>
        </w:rPr>
      </w:pPr>
      <w:ins w:id="172" w:author="Tien Tran" w:date="2022-05-27T11:11:00Z">
        <w:r w:rsidRPr="00247C65">
          <w:rPr>
            <w:sz w:val="26"/>
            <w:szCs w:val="20"/>
            <w:lang w:val="en-GB"/>
          </w:rPr>
          <w:lastRenderedPageBreak/>
          <w:tab/>
        </w:r>
      </w:ins>
    </w:p>
    <w:p w14:paraId="0FA887DD" w14:textId="77777777" w:rsidR="003A6C9B" w:rsidRPr="00247C65" w:rsidRDefault="003A6C9B" w:rsidP="003A6C9B">
      <w:pPr>
        <w:tabs>
          <w:tab w:val="right" w:leader="dot" w:pos="9000"/>
        </w:tabs>
        <w:spacing w:before="120"/>
        <w:rPr>
          <w:ins w:id="173" w:author="Tien Tran" w:date="2022-05-27T11:11:00Z"/>
          <w:sz w:val="25"/>
          <w:szCs w:val="25"/>
          <w:lang w:val="en-GB"/>
        </w:rPr>
      </w:pPr>
      <w:ins w:id="174" w:author="Tien Tran" w:date="2022-05-27T11:11:00Z">
        <w:r w:rsidRPr="00247C65">
          <w:rPr>
            <w:sz w:val="25"/>
            <w:szCs w:val="25"/>
            <w:lang w:val="en-GB"/>
          </w:rPr>
          <w:t>- Có thân nhân (Cha, Mẹ, Vợ, Chồng, con, anh chị em ruột) ở nước ngoài (làm gì, địa chỉ)?</w:t>
        </w:r>
      </w:ins>
    </w:p>
    <w:p w14:paraId="4F70E920" w14:textId="77777777" w:rsidR="003A6C9B" w:rsidRPr="00247C65" w:rsidRDefault="003A6C9B" w:rsidP="003A6C9B">
      <w:pPr>
        <w:tabs>
          <w:tab w:val="right" w:leader="dot" w:pos="9781"/>
        </w:tabs>
        <w:spacing w:before="120"/>
        <w:rPr>
          <w:ins w:id="175" w:author="Tien Tran" w:date="2022-05-27T11:11:00Z"/>
          <w:sz w:val="26"/>
          <w:szCs w:val="20"/>
          <w:lang w:val="en-GB"/>
        </w:rPr>
      </w:pPr>
      <w:ins w:id="176" w:author="Tien Tran" w:date="2022-05-27T11:11:00Z">
        <w:r w:rsidRPr="00247C65">
          <w:rPr>
            <w:sz w:val="26"/>
            <w:szCs w:val="20"/>
            <w:lang w:val="en-GB"/>
          </w:rPr>
          <w:tab/>
        </w:r>
      </w:ins>
    </w:p>
    <w:p w14:paraId="39AC412C" w14:textId="77777777" w:rsidR="003A6C9B" w:rsidRPr="00247C65" w:rsidRDefault="003A6C9B" w:rsidP="003A6C9B">
      <w:pPr>
        <w:tabs>
          <w:tab w:val="right" w:leader="dot" w:pos="9781"/>
        </w:tabs>
        <w:spacing w:before="120"/>
        <w:rPr>
          <w:ins w:id="177" w:author="Tien Tran" w:date="2022-05-27T11:11:00Z"/>
          <w:sz w:val="26"/>
          <w:szCs w:val="20"/>
          <w:lang w:val="en-GB"/>
        </w:rPr>
      </w:pPr>
      <w:ins w:id="178" w:author="Tien Tran" w:date="2022-05-27T11:11:00Z">
        <w:r w:rsidRPr="00247C65">
          <w:rPr>
            <w:sz w:val="26"/>
            <w:szCs w:val="20"/>
            <w:lang w:val="en-GB"/>
          </w:rPr>
          <w:tab/>
        </w:r>
      </w:ins>
    </w:p>
    <w:p w14:paraId="204D18F1" w14:textId="77777777" w:rsidR="003A6C9B" w:rsidRPr="00247C65" w:rsidRDefault="003A6C9B" w:rsidP="003A6C9B">
      <w:pPr>
        <w:tabs>
          <w:tab w:val="right" w:leader="dot" w:pos="9781"/>
        </w:tabs>
        <w:spacing w:before="120"/>
        <w:rPr>
          <w:ins w:id="179" w:author="Tien Tran" w:date="2022-05-27T11:11:00Z"/>
          <w:sz w:val="26"/>
          <w:szCs w:val="20"/>
          <w:lang w:val="en-GB"/>
        </w:rPr>
      </w:pPr>
      <w:ins w:id="180" w:author="Tien Tran" w:date="2022-05-27T11:11:00Z">
        <w:r w:rsidRPr="00247C65">
          <w:rPr>
            <w:sz w:val="26"/>
            <w:szCs w:val="20"/>
            <w:lang w:val="en-GB"/>
          </w:rPr>
          <w:tab/>
        </w:r>
      </w:ins>
    </w:p>
    <w:p w14:paraId="48C294DD" w14:textId="77777777" w:rsidR="003A6C9B" w:rsidRPr="00247C65" w:rsidRDefault="003A6C9B" w:rsidP="003A6C9B">
      <w:pPr>
        <w:tabs>
          <w:tab w:val="right" w:leader="dot" w:pos="9000"/>
        </w:tabs>
        <w:spacing w:before="120"/>
        <w:rPr>
          <w:ins w:id="181" w:author="Tien Tran" w:date="2022-05-27T11:11:00Z"/>
          <w:sz w:val="26"/>
          <w:szCs w:val="20"/>
          <w:lang w:val="en-GB"/>
        </w:rPr>
      </w:pPr>
      <w:ins w:id="182" w:author="Tien Tran" w:date="2022-05-27T11:11:00Z">
        <w:r w:rsidRPr="00247C65">
          <w:rPr>
            <w:sz w:val="26"/>
            <w:szCs w:val="20"/>
            <w:lang w:val="en-GB"/>
          </w:rPr>
          <w:t>30) Quan hệ gia đình</w:t>
        </w:r>
      </w:ins>
    </w:p>
    <w:p w14:paraId="6BD5CEC7" w14:textId="77777777" w:rsidR="003A6C9B" w:rsidRPr="00247C65" w:rsidRDefault="003A6C9B" w:rsidP="003A6C9B">
      <w:pPr>
        <w:tabs>
          <w:tab w:val="right" w:leader="dot" w:pos="9000"/>
        </w:tabs>
        <w:spacing w:before="120" w:after="120"/>
        <w:rPr>
          <w:ins w:id="183" w:author="Tien Tran" w:date="2022-05-27T11:11:00Z"/>
          <w:sz w:val="26"/>
          <w:szCs w:val="20"/>
          <w:lang w:val="en-GB"/>
        </w:rPr>
      </w:pPr>
      <w:ins w:id="184" w:author="Tien Tran" w:date="2022-05-27T11:11:00Z">
        <w:r w:rsidRPr="00247C65">
          <w:rPr>
            <w:sz w:val="26"/>
            <w:szCs w:val="20"/>
            <w:lang w:val="en-GB"/>
          </w:rPr>
          <w:t>a) Về bản thân: Cha, Mẹ, Vợ (hoặc chồng), các con, anh chị em ruột</w:t>
        </w:r>
      </w:ins>
    </w:p>
    <w:tbl>
      <w:tblPr>
        <w:tblW w:w="9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2025"/>
        <w:gridCol w:w="1341"/>
        <w:gridCol w:w="4818"/>
      </w:tblGrid>
      <w:tr w:rsidR="003A6C9B" w:rsidRPr="00247C65" w14:paraId="14E6028A" w14:textId="77777777" w:rsidTr="00D64751">
        <w:trPr>
          <w:ins w:id="185" w:author="Tien Tran" w:date="2022-05-27T11:11:00Z"/>
        </w:trPr>
        <w:tc>
          <w:tcPr>
            <w:tcW w:w="1615" w:type="dxa"/>
            <w:tcBorders>
              <w:top w:val="single" w:sz="4" w:space="0" w:color="auto"/>
              <w:left w:val="single" w:sz="4" w:space="0" w:color="auto"/>
              <w:bottom w:val="single" w:sz="4" w:space="0" w:color="auto"/>
              <w:right w:val="single" w:sz="4" w:space="0" w:color="auto"/>
            </w:tcBorders>
            <w:vAlign w:val="center"/>
          </w:tcPr>
          <w:p w14:paraId="046AA919" w14:textId="77777777" w:rsidR="003A6C9B" w:rsidRPr="00247C65" w:rsidRDefault="003A6C9B" w:rsidP="00D64751">
            <w:pPr>
              <w:jc w:val="center"/>
              <w:rPr>
                <w:ins w:id="186" w:author="Tien Tran" w:date="2022-05-27T11:11:00Z"/>
                <w:sz w:val="26"/>
                <w:szCs w:val="20"/>
              </w:rPr>
            </w:pPr>
            <w:ins w:id="187" w:author="Tien Tran" w:date="2022-05-27T11:11:00Z">
              <w:r w:rsidRPr="00247C65">
                <w:rPr>
                  <w:sz w:val="26"/>
                  <w:szCs w:val="20"/>
                  <w:lang w:val="en-GB"/>
                </w:rPr>
                <w:t>Mối quan hệ</w:t>
              </w:r>
            </w:ins>
          </w:p>
        </w:tc>
        <w:tc>
          <w:tcPr>
            <w:tcW w:w="2025" w:type="dxa"/>
            <w:tcBorders>
              <w:top w:val="single" w:sz="4" w:space="0" w:color="auto"/>
              <w:left w:val="single" w:sz="4" w:space="0" w:color="auto"/>
              <w:bottom w:val="single" w:sz="4" w:space="0" w:color="auto"/>
              <w:right w:val="single" w:sz="4" w:space="0" w:color="auto"/>
            </w:tcBorders>
            <w:vAlign w:val="center"/>
          </w:tcPr>
          <w:p w14:paraId="0AE5E0DA" w14:textId="77777777" w:rsidR="003A6C9B" w:rsidRPr="00247C65" w:rsidRDefault="003A6C9B" w:rsidP="00D64751">
            <w:pPr>
              <w:jc w:val="center"/>
              <w:rPr>
                <w:ins w:id="188" w:author="Tien Tran" w:date="2022-05-27T11:11:00Z"/>
                <w:sz w:val="26"/>
                <w:szCs w:val="20"/>
              </w:rPr>
            </w:pPr>
            <w:ins w:id="189" w:author="Tien Tran" w:date="2022-05-27T11:11:00Z">
              <w:r w:rsidRPr="00247C65">
                <w:rPr>
                  <w:sz w:val="26"/>
                  <w:szCs w:val="20"/>
                  <w:lang w:val="en-GB"/>
                </w:rPr>
                <w:t>Họ và tên</w:t>
              </w:r>
            </w:ins>
          </w:p>
        </w:tc>
        <w:tc>
          <w:tcPr>
            <w:tcW w:w="1341" w:type="dxa"/>
            <w:tcBorders>
              <w:top w:val="single" w:sz="4" w:space="0" w:color="auto"/>
              <w:left w:val="single" w:sz="4" w:space="0" w:color="auto"/>
              <w:bottom w:val="single" w:sz="4" w:space="0" w:color="auto"/>
              <w:right w:val="single" w:sz="4" w:space="0" w:color="auto"/>
            </w:tcBorders>
            <w:vAlign w:val="center"/>
          </w:tcPr>
          <w:p w14:paraId="2FEFCA96" w14:textId="77777777" w:rsidR="003A6C9B" w:rsidRPr="00247C65" w:rsidRDefault="003A6C9B" w:rsidP="00D64751">
            <w:pPr>
              <w:jc w:val="center"/>
              <w:rPr>
                <w:ins w:id="190" w:author="Tien Tran" w:date="2022-05-27T11:11:00Z"/>
                <w:sz w:val="26"/>
                <w:szCs w:val="20"/>
              </w:rPr>
            </w:pPr>
            <w:ins w:id="191" w:author="Tien Tran" w:date="2022-05-27T11:11:00Z">
              <w:r w:rsidRPr="00247C65">
                <w:rPr>
                  <w:sz w:val="26"/>
                  <w:szCs w:val="20"/>
                  <w:lang w:val="en-GB"/>
                </w:rPr>
                <w:t>Năm sinh</w:t>
              </w:r>
            </w:ins>
          </w:p>
        </w:tc>
        <w:tc>
          <w:tcPr>
            <w:tcW w:w="4818" w:type="dxa"/>
            <w:tcBorders>
              <w:top w:val="single" w:sz="4" w:space="0" w:color="auto"/>
              <w:left w:val="single" w:sz="4" w:space="0" w:color="auto"/>
              <w:bottom w:val="single" w:sz="4" w:space="0" w:color="auto"/>
              <w:right w:val="single" w:sz="4" w:space="0" w:color="auto"/>
            </w:tcBorders>
            <w:vAlign w:val="center"/>
          </w:tcPr>
          <w:p w14:paraId="1D3BA999" w14:textId="77777777" w:rsidR="003A6C9B" w:rsidRPr="00247C65" w:rsidRDefault="003A6C9B" w:rsidP="00D64751">
            <w:pPr>
              <w:jc w:val="center"/>
              <w:rPr>
                <w:ins w:id="192" w:author="Tien Tran" w:date="2022-05-27T11:11:00Z"/>
                <w:sz w:val="26"/>
                <w:szCs w:val="20"/>
              </w:rPr>
            </w:pPr>
            <w:ins w:id="193" w:author="Tien Tran" w:date="2022-05-27T11:11:00Z">
              <w:r w:rsidRPr="00247C65">
                <w:rPr>
                  <w:sz w:val="26"/>
                  <w:szCs w:val="20"/>
                  <w:lang w:val="en-GB"/>
                </w:rPr>
                <w:t>Quê quán, nghề nghiệp, chức danh, chức vụ, đơn vị công tác, học tập, nơi ở (trong, ngoài nước); thành viên các tổ chức chính trị - xã hội ........)</w:t>
              </w:r>
            </w:ins>
          </w:p>
        </w:tc>
      </w:tr>
      <w:tr w:rsidR="003A6C9B" w:rsidRPr="00247C65" w14:paraId="1C318874" w14:textId="77777777" w:rsidTr="00D64751">
        <w:trPr>
          <w:ins w:id="194" w:author="Tien Tran" w:date="2022-05-27T11:11:00Z"/>
        </w:trPr>
        <w:tc>
          <w:tcPr>
            <w:tcW w:w="1615" w:type="dxa"/>
            <w:tcBorders>
              <w:top w:val="single" w:sz="4" w:space="0" w:color="auto"/>
              <w:left w:val="single" w:sz="4" w:space="0" w:color="auto"/>
              <w:bottom w:val="single" w:sz="4" w:space="0" w:color="auto"/>
              <w:right w:val="single" w:sz="4" w:space="0" w:color="auto"/>
            </w:tcBorders>
          </w:tcPr>
          <w:p w14:paraId="56FC2533" w14:textId="77777777" w:rsidR="003A6C9B" w:rsidRPr="00247C65" w:rsidRDefault="003A6C9B" w:rsidP="00D64751">
            <w:pPr>
              <w:spacing w:line="360" w:lineRule="auto"/>
              <w:rPr>
                <w:ins w:id="195" w:author="Tien Tran" w:date="2022-05-27T11:11:00Z"/>
                <w:sz w:val="26"/>
                <w:szCs w:val="20"/>
                <w:lang w:val="en"/>
              </w:rPr>
            </w:pPr>
            <w:ins w:id="196" w:author="Tien Tran" w:date="2022-05-27T11:11:00Z">
              <w:r w:rsidRPr="00247C65">
                <w:rPr>
                  <w:sz w:val="26"/>
                  <w:szCs w:val="20"/>
                  <w:lang w:val="en"/>
                </w:rPr>
                <w:t>{#quanHe}{moiQuanHe}</w:t>
              </w:r>
            </w:ins>
          </w:p>
        </w:tc>
        <w:tc>
          <w:tcPr>
            <w:tcW w:w="2025" w:type="dxa"/>
            <w:tcBorders>
              <w:top w:val="single" w:sz="4" w:space="0" w:color="auto"/>
              <w:left w:val="single" w:sz="4" w:space="0" w:color="auto"/>
              <w:bottom w:val="single" w:sz="4" w:space="0" w:color="auto"/>
              <w:right w:val="single" w:sz="4" w:space="0" w:color="auto"/>
            </w:tcBorders>
          </w:tcPr>
          <w:p w14:paraId="222BF0CB" w14:textId="77777777" w:rsidR="003A6C9B" w:rsidRPr="00247C65" w:rsidRDefault="003A6C9B" w:rsidP="00D64751">
            <w:pPr>
              <w:spacing w:line="360" w:lineRule="auto"/>
              <w:rPr>
                <w:ins w:id="197" w:author="Tien Tran" w:date="2022-05-27T11:11:00Z"/>
                <w:sz w:val="26"/>
                <w:szCs w:val="20"/>
                <w:lang w:val="en"/>
              </w:rPr>
            </w:pPr>
            <w:ins w:id="198" w:author="Tien Tran" w:date="2022-05-27T11:11:00Z">
              <w:r w:rsidRPr="00247C65">
                <w:rPr>
                  <w:sz w:val="26"/>
                  <w:szCs w:val="20"/>
                  <w:lang w:val="en"/>
                </w:rPr>
                <w:t>{hoTen}</w:t>
              </w:r>
            </w:ins>
          </w:p>
        </w:tc>
        <w:tc>
          <w:tcPr>
            <w:tcW w:w="1341" w:type="dxa"/>
            <w:tcBorders>
              <w:top w:val="single" w:sz="4" w:space="0" w:color="auto"/>
              <w:left w:val="single" w:sz="4" w:space="0" w:color="auto"/>
              <w:bottom w:val="single" w:sz="4" w:space="0" w:color="auto"/>
              <w:right w:val="single" w:sz="4" w:space="0" w:color="auto"/>
            </w:tcBorders>
          </w:tcPr>
          <w:p w14:paraId="0AC1585E" w14:textId="77777777" w:rsidR="003A6C9B" w:rsidRPr="00247C65" w:rsidRDefault="003A6C9B" w:rsidP="00D64751">
            <w:pPr>
              <w:spacing w:line="360" w:lineRule="auto"/>
              <w:jc w:val="center"/>
              <w:rPr>
                <w:ins w:id="199" w:author="Tien Tran" w:date="2022-05-27T11:11:00Z"/>
                <w:sz w:val="26"/>
                <w:szCs w:val="20"/>
                <w:lang w:val="en"/>
              </w:rPr>
            </w:pPr>
            <w:ins w:id="200" w:author="Tien Tran" w:date="2022-05-27T11:11:00Z">
              <w:r w:rsidRPr="00247C65">
                <w:rPr>
                  <w:sz w:val="26"/>
                  <w:szCs w:val="20"/>
                  <w:lang w:val="en"/>
                </w:rPr>
                <w:t>{namSinh}</w:t>
              </w:r>
            </w:ins>
          </w:p>
        </w:tc>
        <w:tc>
          <w:tcPr>
            <w:tcW w:w="4818" w:type="dxa"/>
            <w:tcBorders>
              <w:top w:val="single" w:sz="4" w:space="0" w:color="auto"/>
              <w:left w:val="single" w:sz="4" w:space="0" w:color="auto"/>
              <w:bottom w:val="single" w:sz="4" w:space="0" w:color="auto"/>
              <w:right w:val="single" w:sz="4" w:space="0" w:color="auto"/>
            </w:tcBorders>
          </w:tcPr>
          <w:p w14:paraId="3667BF9A" w14:textId="77777777" w:rsidR="003A6C9B" w:rsidRPr="00247C65" w:rsidRDefault="003A6C9B" w:rsidP="00D64751">
            <w:pPr>
              <w:spacing w:line="360" w:lineRule="auto"/>
              <w:rPr>
                <w:ins w:id="201" w:author="Tien Tran" w:date="2022-05-27T11:11:00Z"/>
                <w:sz w:val="26"/>
                <w:szCs w:val="20"/>
                <w:lang w:val="en"/>
              </w:rPr>
            </w:pPr>
            <w:ins w:id="202" w:author="Tien Tran" w:date="2022-05-27T11:11:00Z">
              <w:r w:rsidRPr="00247C65">
                <w:rPr>
                  <w:sz w:val="26"/>
                  <w:szCs w:val="20"/>
                  <w:lang w:val="en"/>
                </w:rPr>
                <w:t>- Nghề nghiệp: {ngheNghiep}</w:t>
              </w:r>
            </w:ins>
          </w:p>
          <w:p w14:paraId="452E4C4A" w14:textId="77777777" w:rsidR="003A6C9B" w:rsidRPr="00247C65" w:rsidRDefault="003A6C9B" w:rsidP="00D64751">
            <w:pPr>
              <w:spacing w:line="360" w:lineRule="auto"/>
              <w:rPr>
                <w:ins w:id="203" w:author="Tien Tran" w:date="2022-05-27T11:11:00Z"/>
                <w:sz w:val="26"/>
                <w:szCs w:val="20"/>
                <w:lang w:val="en"/>
              </w:rPr>
            </w:pPr>
            <w:ins w:id="204" w:author="Tien Tran" w:date="2022-05-27T11:11:00Z">
              <w:r w:rsidRPr="00247C65">
                <w:rPr>
                  <w:sz w:val="26"/>
                  <w:szCs w:val="20"/>
                  <w:lang w:val="en"/>
                </w:rPr>
                <w:t>- Nơi công tác: {noiCongTac}{/quanHe}</w:t>
              </w:r>
            </w:ins>
          </w:p>
        </w:tc>
      </w:tr>
    </w:tbl>
    <w:p w14:paraId="334C8E40" w14:textId="77777777" w:rsidR="003A6C9B" w:rsidRPr="00247C65" w:rsidRDefault="003A6C9B" w:rsidP="003A6C9B">
      <w:pPr>
        <w:spacing w:before="120" w:after="120"/>
        <w:rPr>
          <w:ins w:id="205" w:author="Tien Tran" w:date="2022-05-27T11:11:00Z"/>
          <w:sz w:val="26"/>
          <w:szCs w:val="20"/>
        </w:rPr>
      </w:pPr>
      <w:ins w:id="206" w:author="Tien Tran" w:date="2022-05-27T11:11:00Z">
        <w:r w:rsidRPr="00247C65">
          <w:rPr>
            <w:sz w:val="26"/>
            <w:szCs w:val="20"/>
            <w:lang w:val="en-GB"/>
          </w:rPr>
          <w:t>b) Về bên vợ (hoặc chồng): Cha, Mẹ, anh chị em ruột</w:t>
        </w:r>
      </w:ins>
    </w:p>
    <w:tbl>
      <w:tblPr>
        <w:tblW w:w="9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2025"/>
        <w:gridCol w:w="1331"/>
        <w:gridCol w:w="4828"/>
      </w:tblGrid>
      <w:tr w:rsidR="003A6C9B" w:rsidRPr="00247C65" w14:paraId="4F7E4D82" w14:textId="77777777" w:rsidTr="00D64751">
        <w:trPr>
          <w:ins w:id="207" w:author="Tien Tran" w:date="2022-05-27T11:11:00Z"/>
        </w:trPr>
        <w:tc>
          <w:tcPr>
            <w:tcW w:w="1615" w:type="dxa"/>
            <w:tcBorders>
              <w:top w:val="single" w:sz="4" w:space="0" w:color="auto"/>
              <w:left w:val="single" w:sz="4" w:space="0" w:color="auto"/>
              <w:bottom w:val="single" w:sz="4" w:space="0" w:color="auto"/>
              <w:right w:val="single" w:sz="4" w:space="0" w:color="auto"/>
            </w:tcBorders>
            <w:vAlign w:val="center"/>
          </w:tcPr>
          <w:p w14:paraId="1AFA0B5D" w14:textId="77777777" w:rsidR="003A6C9B" w:rsidRPr="00247C65" w:rsidRDefault="003A6C9B" w:rsidP="00D64751">
            <w:pPr>
              <w:jc w:val="center"/>
              <w:rPr>
                <w:ins w:id="208" w:author="Tien Tran" w:date="2022-05-27T11:11:00Z"/>
                <w:sz w:val="26"/>
                <w:szCs w:val="20"/>
              </w:rPr>
            </w:pPr>
            <w:ins w:id="209" w:author="Tien Tran" w:date="2022-05-27T11:11:00Z">
              <w:r w:rsidRPr="00247C65">
                <w:rPr>
                  <w:sz w:val="26"/>
                  <w:szCs w:val="20"/>
                  <w:lang w:val="en-GB"/>
                </w:rPr>
                <w:t>Mối quan hệ</w:t>
              </w:r>
            </w:ins>
          </w:p>
        </w:tc>
        <w:tc>
          <w:tcPr>
            <w:tcW w:w="2025" w:type="dxa"/>
            <w:tcBorders>
              <w:top w:val="single" w:sz="4" w:space="0" w:color="auto"/>
              <w:left w:val="single" w:sz="4" w:space="0" w:color="auto"/>
              <w:bottom w:val="single" w:sz="4" w:space="0" w:color="auto"/>
              <w:right w:val="single" w:sz="4" w:space="0" w:color="auto"/>
            </w:tcBorders>
            <w:vAlign w:val="center"/>
          </w:tcPr>
          <w:p w14:paraId="0592A7A9" w14:textId="77777777" w:rsidR="003A6C9B" w:rsidRPr="00247C65" w:rsidRDefault="003A6C9B" w:rsidP="00D64751">
            <w:pPr>
              <w:jc w:val="center"/>
              <w:rPr>
                <w:ins w:id="210" w:author="Tien Tran" w:date="2022-05-27T11:11:00Z"/>
                <w:sz w:val="26"/>
                <w:szCs w:val="20"/>
              </w:rPr>
            </w:pPr>
            <w:ins w:id="211" w:author="Tien Tran" w:date="2022-05-27T11:11:00Z">
              <w:r w:rsidRPr="00247C65">
                <w:rPr>
                  <w:sz w:val="26"/>
                  <w:szCs w:val="20"/>
                  <w:lang w:val="en-GB"/>
                </w:rPr>
                <w:t>Họ và tên</w:t>
              </w:r>
            </w:ins>
          </w:p>
        </w:tc>
        <w:tc>
          <w:tcPr>
            <w:tcW w:w="1331" w:type="dxa"/>
            <w:tcBorders>
              <w:top w:val="single" w:sz="4" w:space="0" w:color="auto"/>
              <w:left w:val="single" w:sz="4" w:space="0" w:color="auto"/>
              <w:bottom w:val="single" w:sz="4" w:space="0" w:color="auto"/>
              <w:right w:val="single" w:sz="4" w:space="0" w:color="auto"/>
            </w:tcBorders>
            <w:vAlign w:val="center"/>
          </w:tcPr>
          <w:p w14:paraId="6636ACB3" w14:textId="77777777" w:rsidR="003A6C9B" w:rsidRPr="00247C65" w:rsidRDefault="003A6C9B" w:rsidP="00D64751">
            <w:pPr>
              <w:jc w:val="center"/>
              <w:rPr>
                <w:ins w:id="212" w:author="Tien Tran" w:date="2022-05-27T11:11:00Z"/>
                <w:sz w:val="26"/>
                <w:szCs w:val="20"/>
              </w:rPr>
            </w:pPr>
            <w:ins w:id="213" w:author="Tien Tran" w:date="2022-05-27T11:11:00Z">
              <w:r w:rsidRPr="00247C65">
                <w:rPr>
                  <w:sz w:val="26"/>
                  <w:szCs w:val="20"/>
                  <w:lang w:val="en-GB"/>
                </w:rPr>
                <w:t>Năm sinh</w:t>
              </w:r>
            </w:ins>
          </w:p>
        </w:tc>
        <w:tc>
          <w:tcPr>
            <w:tcW w:w="4828" w:type="dxa"/>
            <w:tcBorders>
              <w:top w:val="single" w:sz="4" w:space="0" w:color="auto"/>
              <w:left w:val="single" w:sz="4" w:space="0" w:color="auto"/>
              <w:bottom w:val="single" w:sz="4" w:space="0" w:color="auto"/>
              <w:right w:val="single" w:sz="4" w:space="0" w:color="auto"/>
            </w:tcBorders>
            <w:vAlign w:val="center"/>
          </w:tcPr>
          <w:p w14:paraId="5A8C329B" w14:textId="77777777" w:rsidR="003A6C9B" w:rsidRPr="00247C65" w:rsidRDefault="003A6C9B" w:rsidP="00D64751">
            <w:pPr>
              <w:jc w:val="center"/>
              <w:rPr>
                <w:ins w:id="214" w:author="Tien Tran" w:date="2022-05-27T11:11:00Z"/>
                <w:sz w:val="26"/>
                <w:szCs w:val="20"/>
              </w:rPr>
            </w:pPr>
            <w:ins w:id="215" w:author="Tien Tran" w:date="2022-05-27T11:11:00Z">
              <w:r w:rsidRPr="00247C65">
                <w:rPr>
                  <w:sz w:val="26"/>
                  <w:szCs w:val="20"/>
                  <w:lang w:val="en-GB"/>
                </w:rPr>
                <w:t>Quê quán, nghề nghiệp, chức danh, chức vụ, đơn vị công tác, học tập, nơi ở (trong, ngoài nước); thành viên các tổ chức chính trị - xã hội ........)</w:t>
              </w:r>
            </w:ins>
          </w:p>
        </w:tc>
      </w:tr>
      <w:tr w:rsidR="003A6C9B" w:rsidRPr="00247C65" w14:paraId="2301D99F" w14:textId="77777777" w:rsidTr="00D64751">
        <w:trPr>
          <w:ins w:id="216" w:author="Tien Tran" w:date="2022-05-27T11:11:00Z"/>
        </w:trPr>
        <w:tc>
          <w:tcPr>
            <w:tcW w:w="1615" w:type="dxa"/>
            <w:tcBorders>
              <w:top w:val="single" w:sz="4" w:space="0" w:color="auto"/>
              <w:left w:val="single" w:sz="4" w:space="0" w:color="auto"/>
              <w:bottom w:val="single" w:sz="4" w:space="0" w:color="auto"/>
              <w:right w:val="single" w:sz="4" w:space="0" w:color="auto"/>
            </w:tcBorders>
          </w:tcPr>
          <w:p w14:paraId="3B704EF7" w14:textId="77777777" w:rsidR="003A6C9B" w:rsidRPr="00247C65" w:rsidRDefault="003A6C9B" w:rsidP="00D64751">
            <w:pPr>
              <w:spacing w:line="312" w:lineRule="auto"/>
              <w:rPr>
                <w:ins w:id="217" w:author="Tien Tran" w:date="2022-05-27T11:11:00Z"/>
                <w:sz w:val="26"/>
                <w:szCs w:val="20"/>
                <w:lang w:val="en-GB"/>
              </w:rPr>
            </w:pPr>
            <w:ins w:id="218" w:author="Tien Tran" w:date="2022-05-27T11:11:00Z">
              <w:r w:rsidRPr="00247C65">
                <w:rPr>
                  <w:sz w:val="26"/>
                  <w:szCs w:val="20"/>
                  <w:lang w:val="en"/>
                </w:rPr>
                <w:t>{#quanHeInLaw}{moiQuanHe}</w:t>
              </w:r>
            </w:ins>
          </w:p>
        </w:tc>
        <w:tc>
          <w:tcPr>
            <w:tcW w:w="2025" w:type="dxa"/>
            <w:tcBorders>
              <w:top w:val="single" w:sz="4" w:space="0" w:color="auto"/>
              <w:left w:val="single" w:sz="4" w:space="0" w:color="auto"/>
              <w:bottom w:val="single" w:sz="4" w:space="0" w:color="auto"/>
              <w:right w:val="single" w:sz="4" w:space="0" w:color="auto"/>
            </w:tcBorders>
          </w:tcPr>
          <w:p w14:paraId="5E92324B" w14:textId="77777777" w:rsidR="003A6C9B" w:rsidRPr="00247C65" w:rsidRDefault="003A6C9B" w:rsidP="00D64751">
            <w:pPr>
              <w:spacing w:line="312" w:lineRule="auto"/>
              <w:rPr>
                <w:ins w:id="219" w:author="Tien Tran" w:date="2022-05-27T11:11:00Z"/>
                <w:sz w:val="26"/>
                <w:szCs w:val="20"/>
                <w:lang w:val="en-GB"/>
              </w:rPr>
            </w:pPr>
            <w:ins w:id="220" w:author="Tien Tran" w:date="2022-05-27T11:11:00Z">
              <w:r w:rsidRPr="00247C65">
                <w:rPr>
                  <w:sz w:val="26"/>
                  <w:szCs w:val="20"/>
                  <w:lang w:val="en"/>
                </w:rPr>
                <w:t>{hoTen}</w:t>
              </w:r>
            </w:ins>
          </w:p>
        </w:tc>
        <w:tc>
          <w:tcPr>
            <w:tcW w:w="1331" w:type="dxa"/>
            <w:tcBorders>
              <w:top w:val="single" w:sz="4" w:space="0" w:color="auto"/>
              <w:left w:val="single" w:sz="4" w:space="0" w:color="auto"/>
              <w:bottom w:val="single" w:sz="4" w:space="0" w:color="auto"/>
              <w:right w:val="single" w:sz="4" w:space="0" w:color="auto"/>
            </w:tcBorders>
          </w:tcPr>
          <w:p w14:paraId="29A05BE9" w14:textId="77777777" w:rsidR="003A6C9B" w:rsidRPr="00247C65" w:rsidRDefault="003A6C9B" w:rsidP="00D64751">
            <w:pPr>
              <w:spacing w:line="312" w:lineRule="auto"/>
              <w:jc w:val="center"/>
              <w:rPr>
                <w:ins w:id="221" w:author="Tien Tran" w:date="2022-05-27T11:11:00Z"/>
                <w:sz w:val="26"/>
                <w:szCs w:val="20"/>
                <w:lang w:val="en-GB"/>
              </w:rPr>
            </w:pPr>
            <w:ins w:id="222" w:author="Tien Tran" w:date="2022-05-27T11:11:00Z">
              <w:r w:rsidRPr="00247C65">
                <w:rPr>
                  <w:sz w:val="26"/>
                  <w:szCs w:val="20"/>
                  <w:lang w:val="en"/>
                </w:rPr>
                <w:t>{namSinh}</w:t>
              </w:r>
            </w:ins>
          </w:p>
        </w:tc>
        <w:tc>
          <w:tcPr>
            <w:tcW w:w="4828" w:type="dxa"/>
            <w:tcBorders>
              <w:top w:val="single" w:sz="4" w:space="0" w:color="auto"/>
              <w:left w:val="single" w:sz="4" w:space="0" w:color="auto"/>
              <w:bottom w:val="single" w:sz="4" w:space="0" w:color="auto"/>
              <w:right w:val="single" w:sz="4" w:space="0" w:color="auto"/>
            </w:tcBorders>
          </w:tcPr>
          <w:p w14:paraId="07F2CC5E" w14:textId="77777777" w:rsidR="003A6C9B" w:rsidRPr="00247C65" w:rsidRDefault="003A6C9B" w:rsidP="00D64751">
            <w:pPr>
              <w:spacing w:line="360" w:lineRule="auto"/>
              <w:rPr>
                <w:ins w:id="223" w:author="Tien Tran" w:date="2022-05-27T11:11:00Z"/>
                <w:sz w:val="26"/>
                <w:szCs w:val="20"/>
                <w:lang w:val="en"/>
              </w:rPr>
            </w:pPr>
            <w:ins w:id="224" w:author="Tien Tran" w:date="2022-05-27T11:11:00Z">
              <w:r w:rsidRPr="00247C65">
                <w:rPr>
                  <w:sz w:val="26"/>
                  <w:szCs w:val="20"/>
                  <w:lang w:val="en"/>
                </w:rPr>
                <w:t>- Nghề nghiệp: {ngheNghiep}</w:t>
              </w:r>
            </w:ins>
          </w:p>
          <w:p w14:paraId="0896FA02" w14:textId="77777777" w:rsidR="003A6C9B" w:rsidRPr="00247C65" w:rsidRDefault="003A6C9B" w:rsidP="00D64751">
            <w:pPr>
              <w:spacing w:line="312" w:lineRule="auto"/>
              <w:rPr>
                <w:ins w:id="225" w:author="Tien Tran" w:date="2022-05-27T11:11:00Z"/>
                <w:sz w:val="26"/>
                <w:szCs w:val="20"/>
                <w:lang w:val="en-GB"/>
              </w:rPr>
            </w:pPr>
            <w:ins w:id="226" w:author="Tien Tran" w:date="2022-05-27T11:11:00Z">
              <w:r w:rsidRPr="00247C65">
                <w:rPr>
                  <w:sz w:val="26"/>
                  <w:szCs w:val="20"/>
                  <w:lang w:val="en"/>
                </w:rPr>
                <w:t>- Nơi công tác: {noiCongTac}{/quanHeInLaw}</w:t>
              </w:r>
            </w:ins>
          </w:p>
        </w:tc>
      </w:tr>
    </w:tbl>
    <w:p w14:paraId="190679C3" w14:textId="77777777" w:rsidR="003A6C9B" w:rsidRPr="00247C65" w:rsidRDefault="003A6C9B" w:rsidP="003A6C9B">
      <w:pPr>
        <w:spacing w:before="120" w:after="120"/>
        <w:rPr>
          <w:ins w:id="227" w:author="Tien Tran" w:date="2022-05-27T11:11:00Z"/>
          <w:sz w:val="26"/>
          <w:szCs w:val="26"/>
          <w:lang w:val="en"/>
        </w:rPr>
      </w:pPr>
      <w:ins w:id="228" w:author="Tien Tran" w:date="2022-05-27T11:11:00Z">
        <w:r w:rsidRPr="00247C65">
          <w:rPr>
            <w:sz w:val="26"/>
            <w:szCs w:val="20"/>
            <w:lang w:val="en-GB"/>
          </w:rPr>
          <w:t>31) Diễn biến quá trình lương của cán bộ, công chức</w:t>
        </w:r>
      </w:ins>
    </w:p>
    <w:tbl>
      <w:tblPr>
        <w:tblStyle w:val="TableGrid"/>
        <w:tblW w:w="0" w:type="auto"/>
        <w:tblLook w:val="04A0" w:firstRow="1" w:lastRow="0" w:firstColumn="1" w:lastColumn="0" w:noHBand="0" w:noVBand="1"/>
      </w:tblPr>
      <w:tblGrid>
        <w:gridCol w:w="1551"/>
        <w:gridCol w:w="1031"/>
        <w:gridCol w:w="1031"/>
        <w:gridCol w:w="1031"/>
        <w:gridCol w:w="1031"/>
        <w:gridCol w:w="1031"/>
        <w:gridCol w:w="1031"/>
        <w:gridCol w:w="1031"/>
        <w:gridCol w:w="1031"/>
      </w:tblGrid>
      <w:tr w:rsidR="003A6C9B" w:rsidRPr="00247C65" w14:paraId="5E0C0346" w14:textId="77777777" w:rsidTr="00D64751">
        <w:trPr>
          <w:trHeight w:val="508"/>
          <w:ins w:id="229" w:author="Tien Tran" w:date="2022-05-27T11:11:00Z"/>
        </w:trPr>
        <w:tc>
          <w:tcPr>
            <w:tcW w:w="1551" w:type="dxa"/>
          </w:tcPr>
          <w:p w14:paraId="2879EEE1" w14:textId="77777777" w:rsidR="003A6C9B" w:rsidRPr="00247C65" w:rsidRDefault="003A6C9B" w:rsidP="00D64751">
            <w:pPr>
              <w:tabs>
                <w:tab w:val="right" w:leader="dot" w:pos="9000"/>
              </w:tabs>
              <w:spacing w:before="120"/>
              <w:rPr>
                <w:ins w:id="230" w:author="Tien Tran" w:date="2022-05-27T11:11:00Z"/>
                <w:sz w:val="26"/>
                <w:szCs w:val="20"/>
                <w:lang w:val="en"/>
              </w:rPr>
            </w:pPr>
            <w:ins w:id="231" w:author="Tien Tran" w:date="2022-05-27T11:11:00Z">
              <w:r w:rsidRPr="00247C65">
                <w:rPr>
                  <w:sz w:val="26"/>
                  <w:szCs w:val="20"/>
                  <w:lang w:val="en"/>
                </w:rPr>
                <w:t>Tháng/năm</w:t>
              </w:r>
            </w:ins>
          </w:p>
        </w:tc>
        <w:tc>
          <w:tcPr>
            <w:tcW w:w="1031" w:type="dxa"/>
          </w:tcPr>
          <w:p w14:paraId="68CDFAB0" w14:textId="77777777" w:rsidR="003A6C9B" w:rsidRPr="00247C65" w:rsidRDefault="003A6C9B" w:rsidP="00D64751">
            <w:pPr>
              <w:tabs>
                <w:tab w:val="right" w:leader="dot" w:pos="9000"/>
              </w:tabs>
              <w:spacing w:before="120"/>
              <w:rPr>
                <w:ins w:id="232" w:author="Tien Tran" w:date="2022-05-27T11:11:00Z"/>
                <w:sz w:val="26"/>
                <w:szCs w:val="20"/>
                <w:lang w:val="en"/>
              </w:rPr>
            </w:pPr>
          </w:p>
        </w:tc>
        <w:tc>
          <w:tcPr>
            <w:tcW w:w="1031" w:type="dxa"/>
          </w:tcPr>
          <w:p w14:paraId="411720AF" w14:textId="77777777" w:rsidR="003A6C9B" w:rsidRPr="00247C65" w:rsidRDefault="003A6C9B" w:rsidP="00D64751">
            <w:pPr>
              <w:tabs>
                <w:tab w:val="right" w:leader="dot" w:pos="9000"/>
              </w:tabs>
              <w:spacing w:before="120"/>
              <w:rPr>
                <w:ins w:id="233" w:author="Tien Tran" w:date="2022-05-27T11:11:00Z"/>
                <w:sz w:val="26"/>
                <w:szCs w:val="20"/>
                <w:lang w:val="en"/>
              </w:rPr>
            </w:pPr>
          </w:p>
        </w:tc>
        <w:tc>
          <w:tcPr>
            <w:tcW w:w="1031" w:type="dxa"/>
          </w:tcPr>
          <w:p w14:paraId="2F4D9EE2" w14:textId="77777777" w:rsidR="003A6C9B" w:rsidRPr="00247C65" w:rsidRDefault="003A6C9B" w:rsidP="00D64751">
            <w:pPr>
              <w:tabs>
                <w:tab w:val="right" w:leader="dot" w:pos="9000"/>
              </w:tabs>
              <w:spacing w:before="120"/>
              <w:rPr>
                <w:ins w:id="234" w:author="Tien Tran" w:date="2022-05-27T11:11:00Z"/>
                <w:sz w:val="26"/>
                <w:szCs w:val="20"/>
                <w:lang w:val="en"/>
              </w:rPr>
            </w:pPr>
          </w:p>
        </w:tc>
        <w:tc>
          <w:tcPr>
            <w:tcW w:w="1031" w:type="dxa"/>
          </w:tcPr>
          <w:p w14:paraId="4FD51E9D" w14:textId="77777777" w:rsidR="003A6C9B" w:rsidRPr="00247C65" w:rsidRDefault="003A6C9B" w:rsidP="00D64751">
            <w:pPr>
              <w:tabs>
                <w:tab w:val="right" w:leader="dot" w:pos="9000"/>
              </w:tabs>
              <w:spacing w:before="120"/>
              <w:rPr>
                <w:ins w:id="235" w:author="Tien Tran" w:date="2022-05-27T11:11:00Z"/>
                <w:sz w:val="26"/>
                <w:szCs w:val="20"/>
                <w:lang w:val="en"/>
              </w:rPr>
            </w:pPr>
          </w:p>
        </w:tc>
        <w:tc>
          <w:tcPr>
            <w:tcW w:w="1031" w:type="dxa"/>
          </w:tcPr>
          <w:p w14:paraId="3E04570F" w14:textId="77777777" w:rsidR="003A6C9B" w:rsidRPr="00247C65" w:rsidRDefault="003A6C9B" w:rsidP="00D64751">
            <w:pPr>
              <w:tabs>
                <w:tab w:val="right" w:leader="dot" w:pos="9000"/>
              </w:tabs>
              <w:spacing w:before="120"/>
              <w:rPr>
                <w:ins w:id="236" w:author="Tien Tran" w:date="2022-05-27T11:11:00Z"/>
                <w:sz w:val="26"/>
                <w:szCs w:val="20"/>
                <w:lang w:val="en"/>
              </w:rPr>
            </w:pPr>
          </w:p>
        </w:tc>
        <w:tc>
          <w:tcPr>
            <w:tcW w:w="1031" w:type="dxa"/>
          </w:tcPr>
          <w:p w14:paraId="478CB51D" w14:textId="77777777" w:rsidR="003A6C9B" w:rsidRPr="00247C65" w:rsidRDefault="003A6C9B" w:rsidP="00D64751">
            <w:pPr>
              <w:tabs>
                <w:tab w:val="right" w:leader="dot" w:pos="9000"/>
              </w:tabs>
              <w:spacing w:before="120"/>
              <w:rPr>
                <w:ins w:id="237" w:author="Tien Tran" w:date="2022-05-27T11:11:00Z"/>
                <w:sz w:val="26"/>
                <w:szCs w:val="20"/>
                <w:lang w:val="en"/>
              </w:rPr>
            </w:pPr>
          </w:p>
        </w:tc>
        <w:tc>
          <w:tcPr>
            <w:tcW w:w="1031" w:type="dxa"/>
          </w:tcPr>
          <w:p w14:paraId="7C0CEB21" w14:textId="77777777" w:rsidR="003A6C9B" w:rsidRPr="00247C65" w:rsidRDefault="003A6C9B" w:rsidP="00D64751">
            <w:pPr>
              <w:tabs>
                <w:tab w:val="right" w:leader="dot" w:pos="9000"/>
              </w:tabs>
              <w:spacing w:before="120"/>
              <w:rPr>
                <w:ins w:id="238" w:author="Tien Tran" w:date="2022-05-27T11:11:00Z"/>
                <w:sz w:val="26"/>
                <w:szCs w:val="20"/>
                <w:lang w:val="en"/>
              </w:rPr>
            </w:pPr>
          </w:p>
        </w:tc>
        <w:tc>
          <w:tcPr>
            <w:tcW w:w="1031" w:type="dxa"/>
          </w:tcPr>
          <w:p w14:paraId="16A549C7" w14:textId="77777777" w:rsidR="003A6C9B" w:rsidRPr="00247C65" w:rsidRDefault="003A6C9B" w:rsidP="00D64751">
            <w:pPr>
              <w:tabs>
                <w:tab w:val="right" w:leader="dot" w:pos="9000"/>
              </w:tabs>
              <w:spacing w:before="120"/>
              <w:rPr>
                <w:ins w:id="239" w:author="Tien Tran" w:date="2022-05-27T11:11:00Z"/>
                <w:sz w:val="26"/>
                <w:szCs w:val="20"/>
                <w:lang w:val="en"/>
              </w:rPr>
            </w:pPr>
          </w:p>
        </w:tc>
      </w:tr>
      <w:tr w:rsidR="003A6C9B" w:rsidRPr="00247C65" w14:paraId="45B5F006" w14:textId="77777777" w:rsidTr="00D64751">
        <w:trPr>
          <w:trHeight w:val="426"/>
          <w:ins w:id="240" w:author="Tien Tran" w:date="2022-05-27T11:11:00Z"/>
        </w:trPr>
        <w:tc>
          <w:tcPr>
            <w:tcW w:w="1551" w:type="dxa"/>
          </w:tcPr>
          <w:p w14:paraId="0DE6862D" w14:textId="77777777" w:rsidR="003A6C9B" w:rsidRPr="00247C65" w:rsidRDefault="003A6C9B" w:rsidP="00D64751">
            <w:pPr>
              <w:tabs>
                <w:tab w:val="right" w:leader="dot" w:pos="9000"/>
              </w:tabs>
              <w:spacing w:before="120"/>
              <w:rPr>
                <w:ins w:id="241" w:author="Tien Tran" w:date="2022-05-27T11:11:00Z"/>
                <w:sz w:val="26"/>
                <w:szCs w:val="20"/>
                <w:lang w:val="en"/>
              </w:rPr>
            </w:pPr>
            <w:ins w:id="242" w:author="Tien Tran" w:date="2022-05-27T11:11:00Z">
              <w:r w:rsidRPr="00247C65">
                <w:rPr>
                  <w:sz w:val="26"/>
                  <w:szCs w:val="20"/>
                  <w:lang w:val="en"/>
                </w:rPr>
                <w:t>Mã ngạch</w:t>
              </w:r>
            </w:ins>
          </w:p>
        </w:tc>
        <w:tc>
          <w:tcPr>
            <w:tcW w:w="1031" w:type="dxa"/>
          </w:tcPr>
          <w:p w14:paraId="5FB6157B" w14:textId="77777777" w:rsidR="003A6C9B" w:rsidRPr="00247C65" w:rsidRDefault="003A6C9B" w:rsidP="00D64751">
            <w:pPr>
              <w:tabs>
                <w:tab w:val="right" w:leader="dot" w:pos="9000"/>
              </w:tabs>
              <w:spacing w:before="120"/>
              <w:rPr>
                <w:ins w:id="243" w:author="Tien Tran" w:date="2022-05-27T11:11:00Z"/>
                <w:sz w:val="26"/>
                <w:szCs w:val="20"/>
                <w:lang w:val="en"/>
              </w:rPr>
            </w:pPr>
          </w:p>
        </w:tc>
        <w:tc>
          <w:tcPr>
            <w:tcW w:w="1031" w:type="dxa"/>
          </w:tcPr>
          <w:p w14:paraId="6763052B" w14:textId="77777777" w:rsidR="003A6C9B" w:rsidRPr="00247C65" w:rsidRDefault="003A6C9B" w:rsidP="00D64751">
            <w:pPr>
              <w:tabs>
                <w:tab w:val="right" w:leader="dot" w:pos="9000"/>
              </w:tabs>
              <w:spacing w:before="120"/>
              <w:rPr>
                <w:ins w:id="244" w:author="Tien Tran" w:date="2022-05-27T11:11:00Z"/>
                <w:sz w:val="26"/>
                <w:szCs w:val="20"/>
                <w:lang w:val="en"/>
              </w:rPr>
            </w:pPr>
          </w:p>
        </w:tc>
        <w:tc>
          <w:tcPr>
            <w:tcW w:w="1031" w:type="dxa"/>
          </w:tcPr>
          <w:p w14:paraId="5CCA3BA1" w14:textId="77777777" w:rsidR="003A6C9B" w:rsidRPr="00247C65" w:rsidRDefault="003A6C9B" w:rsidP="00D64751">
            <w:pPr>
              <w:tabs>
                <w:tab w:val="right" w:leader="dot" w:pos="9000"/>
              </w:tabs>
              <w:spacing w:before="120"/>
              <w:rPr>
                <w:ins w:id="245" w:author="Tien Tran" w:date="2022-05-27T11:11:00Z"/>
                <w:sz w:val="26"/>
                <w:szCs w:val="20"/>
                <w:lang w:val="en"/>
              </w:rPr>
            </w:pPr>
          </w:p>
        </w:tc>
        <w:tc>
          <w:tcPr>
            <w:tcW w:w="1031" w:type="dxa"/>
          </w:tcPr>
          <w:p w14:paraId="555E76BD" w14:textId="77777777" w:rsidR="003A6C9B" w:rsidRPr="00247C65" w:rsidRDefault="003A6C9B" w:rsidP="00D64751">
            <w:pPr>
              <w:tabs>
                <w:tab w:val="right" w:leader="dot" w:pos="9000"/>
              </w:tabs>
              <w:spacing w:before="120"/>
              <w:rPr>
                <w:ins w:id="246" w:author="Tien Tran" w:date="2022-05-27T11:11:00Z"/>
                <w:sz w:val="26"/>
                <w:szCs w:val="20"/>
                <w:lang w:val="en"/>
              </w:rPr>
            </w:pPr>
          </w:p>
        </w:tc>
        <w:tc>
          <w:tcPr>
            <w:tcW w:w="1031" w:type="dxa"/>
          </w:tcPr>
          <w:p w14:paraId="23FE160A" w14:textId="77777777" w:rsidR="003A6C9B" w:rsidRPr="00247C65" w:rsidRDefault="003A6C9B" w:rsidP="00D64751">
            <w:pPr>
              <w:tabs>
                <w:tab w:val="right" w:leader="dot" w:pos="9000"/>
              </w:tabs>
              <w:spacing w:before="120"/>
              <w:rPr>
                <w:ins w:id="247" w:author="Tien Tran" w:date="2022-05-27T11:11:00Z"/>
                <w:sz w:val="26"/>
                <w:szCs w:val="20"/>
                <w:lang w:val="en"/>
              </w:rPr>
            </w:pPr>
          </w:p>
        </w:tc>
        <w:tc>
          <w:tcPr>
            <w:tcW w:w="1031" w:type="dxa"/>
          </w:tcPr>
          <w:p w14:paraId="65A04E41" w14:textId="77777777" w:rsidR="003A6C9B" w:rsidRPr="00247C65" w:rsidRDefault="003A6C9B" w:rsidP="00D64751">
            <w:pPr>
              <w:tabs>
                <w:tab w:val="right" w:leader="dot" w:pos="9000"/>
              </w:tabs>
              <w:spacing w:before="120"/>
              <w:rPr>
                <w:ins w:id="248" w:author="Tien Tran" w:date="2022-05-27T11:11:00Z"/>
                <w:sz w:val="26"/>
                <w:szCs w:val="20"/>
                <w:lang w:val="en"/>
              </w:rPr>
            </w:pPr>
          </w:p>
        </w:tc>
        <w:tc>
          <w:tcPr>
            <w:tcW w:w="1031" w:type="dxa"/>
          </w:tcPr>
          <w:p w14:paraId="51E6FE89" w14:textId="77777777" w:rsidR="003A6C9B" w:rsidRPr="00247C65" w:rsidRDefault="003A6C9B" w:rsidP="00D64751">
            <w:pPr>
              <w:tabs>
                <w:tab w:val="right" w:leader="dot" w:pos="9000"/>
              </w:tabs>
              <w:spacing w:before="120"/>
              <w:rPr>
                <w:ins w:id="249" w:author="Tien Tran" w:date="2022-05-27T11:11:00Z"/>
                <w:sz w:val="26"/>
                <w:szCs w:val="20"/>
                <w:lang w:val="en"/>
              </w:rPr>
            </w:pPr>
          </w:p>
        </w:tc>
        <w:tc>
          <w:tcPr>
            <w:tcW w:w="1031" w:type="dxa"/>
          </w:tcPr>
          <w:p w14:paraId="25BFAF54" w14:textId="77777777" w:rsidR="003A6C9B" w:rsidRPr="00247C65" w:rsidRDefault="003A6C9B" w:rsidP="00D64751">
            <w:pPr>
              <w:tabs>
                <w:tab w:val="right" w:leader="dot" w:pos="9000"/>
              </w:tabs>
              <w:spacing w:before="120"/>
              <w:rPr>
                <w:ins w:id="250" w:author="Tien Tran" w:date="2022-05-27T11:11:00Z"/>
                <w:sz w:val="26"/>
                <w:szCs w:val="20"/>
                <w:lang w:val="en"/>
              </w:rPr>
            </w:pPr>
          </w:p>
        </w:tc>
      </w:tr>
      <w:tr w:rsidR="003A6C9B" w:rsidRPr="00247C65" w14:paraId="0DD20581" w14:textId="77777777" w:rsidTr="00D64751">
        <w:trPr>
          <w:trHeight w:val="426"/>
          <w:ins w:id="251" w:author="Tien Tran" w:date="2022-05-27T11:11:00Z"/>
        </w:trPr>
        <w:tc>
          <w:tcPr>
            <w:tcW w:w="1551" w:type="dxa"/>
          </w:tcPr>
          <w:p w14:paraId="6FC5ED18" w14:textId="77777777" w:rsidR="003A6C9B" w:rsidRPr="00247C65" w:rsidRDefault="003A6C9B" w:rsidP="00D64751">
            <w:pPr>
              <w:tabs>
                <w:tab w:val="right" w:leader="dot" w:pos="9000"/>
              </w:tabs>
              <w:spacing w:before="120"/>
              <w:rPr>
                <w:ins w:id="252" w:author="Tien Tran" w:date="2022-05-27T11:11:00Z"/>
                <w:sz w:val="26"/>
                <w:szCs w:val="20"/>
                <w:lang w:val="en"/>
              </w:rPr>
            </w:pPr>
            <w:ins w:id="253" w:author="Tien Tran" w:date="2022-05-27T11:11:00Z">
              <w:r w:rsidRPr="00247C65">
                <w:rPr>
                  <w:sz w:val="26"/>
                  <w:szCs w:val="20"/>
                  <w:lang w:val="en"/>
                </w:rPr>
                <w:t>Bậc</w:t>
              </w:r>
            </w:ins>
          </w:p>
        </w:tc>
        <w:tc>
          <w:tcPr>
            <w:tcW w:w="1031" w:type="dxa"/>
          </w:tcPr>
          <w:p w14:paraId="1725A689" w14:textId="77777777" w:rsidR="003A6C9B" w:rsidRPr="00247C65" w:rsidRDefault="003A6C9B" w:rsidP="00D64751">
            <w:pPr>
              <w:tabs>
                <w:tab w:val="right" w:leader="dot" w:pos="9000"/>
              </w:tabs>
              <w:spacing w:before="120"/>
              <w:rPr>
                <w:ins w:id="254" w:author="Tien Tran" w:date="2022-05-27T11:11:00Z"/>
                <w:sz w:val="26"/>
                <w:szCs w:val="20"/>
                <w:lang w:val="en"/>
              </w:rPr>
            </w:pPr>
          </w:p>
        </w:tc>
        <w:tc>
          <w:tcPr>
            <w:tcW w:w="1031" w:type="dxa"/>
          </w:tcPr>
          <w:p w14:paraId="1A729024" w14:textId="77777777" w:rsidR="003A6C9B" w:rsidRPr="00247C65" w:rsidRDefault="003A6C9B" w:rsidP="00D64751">
            <w:pPr>
              <w:tabs>
                <w:tab w:val="right" w:leader="dot" w:pos="9000"/>
              </w:tabs>
              <w:spacing w:before="120"/>
              <w:rPr>
                <w:ins w:id="255" w:author="Tien Tran" w:date="2022-05-27T11:11:00Z"/>
                <w:sz w:val="26"/>
                <w:szCs w:val="20"/>
                <w:lang w:val="en"/>
              </w:rPr>
            </w:pPr>
          </w:p>
        </w:tc>
        <w:tc>
          <w:tcPr>
            <w:tcW w:w="1031" w:type="dxa"/>
          </w:tcPr>
          <w:p w14:paraId="38107BA9" w14:textId="77777777" w:rsidR="003A6C9B" w:rsidRPr="00247C65" w:rsidRDefault="003A6C9B" w:rsidP="00D64751">
            <w:pPr>
              <w:tabs>
                <w:tab w:val="right" w:leader="dot" w:pos="9000"/>
              </w:tabs>
              <w:spacing w:before="120"/>
              <w:rPr>
                <w:ins w:id="256" w:author="Tien Tran" w:date="2022-05-27T11:11:00Z"/>
                <w:sz w:val="26"/>
                <w:szCs w:val="20"/>
                <w:lang w:val="en"/>
              </w:rPr>
            </w:pPr>
          </w:p>
        </w:tc>
        <w:tc>
          <w:tcPr>
            <w:tcW w:w="1031" w:type="dxa"/>
          </w:tcPr>
          <w:p w14:paraId="6B64E047" w14:textId="77777777" w:rsidR="003A6C9B" w:rsidRPr="00247C65" w:rsidRDefault="003A6C9B" w:rsidP="00D64751">
            <w:pPr>
              <w:tabs>
                <w:tab w:val="right" w:leader="dot" w:pos="9000"/>
              </w:tabs>
              <w:spacing w:before="120"/>
              <w:rPr>
                <w:ins w:id="257" w:author="Tien Tran" w:date="2022-05-27T11:11:00Z"/>
                <w:sz w:val="26"/>
                <w:szCs w:val="20"/>
                <w:lang w:val="en"/>
              </w:rPr>
            </w:pPr>
          </w:p>
        </w:tc>
        <w:tc>
          <w:tcPr>
            <w:tcW w:w="1031" w:type="dxa"/>
          </w:tcPr>
          <w:p w14:paraId="17FCF47D" w14:textId="77777777" w:rsidR="003A6C9B" w:rsidRPr="00247C65" w:rsidRDefault="003A6C9B" w:rsidP="00D64751">
            <w:pPr>
              <w:tabs>
                <w:tab w:val="right" w:leader="dot" w:pos="9000"/>
              </w:tabs>
              <w:spacing w:before="120"/>
              <w:rPr>
                <w:ins w:id="258" w:author="Tien Tran" w:date="2022-05-27T11:11:00Z"/>
                <w:sz w:val="26"/>
                <w:szCs w:val="20"/>
                <w:lang w:val="en"/>
              </w:rPr>
            </w:pPr>
          </w:p>
        </w:tc>
        <w:tc>
          <w:tcPr>
            <w:tcW w:w="1031" w:type="dxa"/>
          </w:tcPr>
          <w:p w14:paraId="5E3C1A14" w14:textId="77777777" w:rsidR="003A6C9B" w:rsidRPr="00247C65" w:rsidRDefault="003A6C9B" w:rsidP="00D64751">
            <w:pPr>
              <w:tabs>
                <w:tab w:val="right" w:leader="dot" w:pos="9000"/>
              </w:tabs>
              <w:spacing w:before="120"/>
              <w:rPr>
                <w:ins w:id="259" w:author="Tien Tran" w:date="2022-05-27T11:11:00Z"/>
                <w:sz w:val="26"/>
                <w:szCs w:val="20"/>
                <w:lang w:val="en"/>
              </w:rPr>
            </w:pPr>
          </w:p>
        </w:tc>
        <w:tc>
          <w:tcPr>
            <w:tcW w:w="1031" w:type="dxa"/>
          </w:tcPr>
          <w:p w14:paraId="42C153B9" w14:textId="77777777" w:rsidR="003A6C9B" w:rsidRPr="00247C65" w:rsidRDefault="003A6C9B" w:rsidP="00D64751">
            <w:pPr>
              <w:tabs>
                <w:tab w:val="right" w:leader="dot" w:pos="9000"/>
              </w:tabs>
              <w:spacing w:before="120"/>
              <w:rPr>
                <w:ins w:id="260" w:author="Tien Tran" w:date="2022-05-27T11:11:00Z"/>
                <w:sz w:val="26"/>
                <w:szCs w:val="20"/>
                <w:lang w:val="en"/>
              </w:rPr>
            </w:pPr>
          </w:p>
        </w:tc>
        <w:tc>
          <w:tcPr>
            <w:tcW w:w="1031" w:type="dxa"/>
          </w:tcPr>
          <w:p w14:paraId="0DB5AD9D" w14:textId="77777777" w:rsidR="003A6C9B" w:rsidRPr="00247C65" w:rsidRDefault="003A6C9B" w:rsidP="00D64751">
            <w:pPr>
              <w:tabs>
                <w:tab w:val="right" w:leader="dot" w:pos="9000"/>
              </w:tabs>
              <w:spacing w:before="120"/>
              <w:rPr>
                <w:ins w:id="261" w:author="Tien Tran" w:date="2022-05-27T11:11:00Z"/>
                <w:sz w:val="26"/>
                <w:szCs w:val="20"/>
                <w:lang w:val="en"/>
              </w:rPr>
            </w:pPr>
          </w:p>
        </w:tc>
      </w:tr>
      <w:tr w:rsidR="003A6C9B" w:rsidRPr="00247C65" w14:paraId="0898A06C" w14:textId="77777777" w:rsidTr="00D64751">
        <w:trPr>
          <w:trHeight w:val="426"/>
          <w:ins w:id="262" w:author="Tien Tran" w:date="2022-05-27T11:11:00Z"/>
        </w:trPr>
        <w:tc>
          <w:tcPr>
            <w:tcW w:w="1551" w:type="dxa"/>
          </w:tcPr>
          <w:p w14:paraId="4D29D272" w14:textId="77777777" w:rsidR="003A6C9B" w:rsidRPr="00247C65" w:rsidRDefault="003A6C9B" w:rsidP="00D64751">
            <w:pPr>
              <w:tabs>
                <w:tab w:val="right" w:leader="dot" w:pos="9000"/>
              </w:tabs>
              <w:spacing w:before="120"/>
              <w:rPr>
                <w:ins w:id="263" w:author="Tien Tran" w:date="2022-05-27T11:11:00Z"/>
                <w:sz w:val="26"/>
                <w:szCs w:val="20"/>
                <w:lang w:val="en"/>
              </w:rPr>
            </w:pPr>
            <w:ins w:id="264" w:author="Tien Tran" w:date="2022-05-27T11:11:00Z">
              <w:r w:rsidRPr="00247C65">
                <w:rPr>
                  <w:sz w:val="26"/>
                  <w:szCs w:val="20"/>
                  <w:lang w:val="en"/>
                </w:rPr>
                <w:t>Hệ số</w:t>
              </w:r>
            </w:ins>
          </w:p>
        </w:tc>
        <w:tc>
          <w:tcPr>
            <w:tcW w:w="1031" w:type="dxa"/>
          </w:tcPr>
          <w:p w14:paraId="587B3C2D" w14:textId="77777777" w:rsidR="003A6C9B" w:rsidRPr="00247C65" w:rsidRDefault="003A6C9B" w:rsidP="00D64751">
            <w:pPr>
              <w:tabs>
                <w:tab w:val="right" w:leader="dot" w:pos="9000"/>
              </w:tabs>
              <w:spacing w:before="120"/>
              <w:rPr>
                <w:ins w:id="265" w:author="Tien Tran" w:date="2022-05-27T11:11:00Z"/>
                <w:sz w:val="26"/>
                <w:szCs w:val="20"/>
                <w:lang w:val="en"/>
              </w:rPr>
            </w:pPr>
          </w:p>
        </w:tc>
        <w:tc>
          <w:tcPr>
            <w:tcW w:w="1031" w:type="dxa"/>
          </w:tcPr>
          <w:p w14:paraId="0AC05F3F" w14:textId="77777777" w:rsidR="003A6C9B" w:rsidRPr="00247C65" w:rsidRDefault="003A6C9B" w:rsidP="00D64751">
            <w:pPr>
              <w:tabs>
                <w:tab w:val="right" w:leader="dot" w:pos="9000"/>
              </w:tabs>
              <w:spacing w:before="120"/>
              <w:rPr>
                <w:ins w:id="266" w:author="Tien Tran" w:date="2022-05-27T11:11:00Z"/>
                <w:sz w:val="26"/>
                <w:szCs w:val="20"/>
                <w:lang w:val="en"/>
              </w:rPr>
            </w:pPr>
          </w:p>
        </w:tc>
        <w:tc>
          <w:tcPr>
            <w:tcW w:w="1031" w:type="dxa"/>
          </w:tcPr>
          <w:p w14:paraId="11129FA6" w14:textId="77777777" w:rsidR="003A6C9B" w:rsidRPr="00247C65" w:rsidRDefault="003A6C9B" w:rsidP="00D64751">
            <w:pPr>
              <w:tabs>
                <w:tab w:val="right" w:leader="dot" w:pos="9000"/>
              </w:tabs>
              <w:spacing w:before="120"/>
              <w:rPr>
                <w:ins w:id="267" w:author="Tien Tran" w:date="2022-05-27T11:11:00Z"/>
                <w:sz w:val="26"/>
                <w:szCs w:val="20"/>
                <w:lang w:val="en"/>
              </w:rPr>
            </w:pPr>
          </w:p>
        </w:tc>
        <w:tc>
          <w:tcPr>
            <w:tcW w:w="1031" w:type="dxa"/>
          </w:tcPr>
          <w:p w14:paraId="128359C8" w14:textId="77777777" w:rsidR="003A6C9B" w:rsidRPr="00247C65" w:rsidRDefault="003A6C9B" w:rsidP="00D64751">
            <w:pPr>
              <w:tabs>
                <w:tab w:val="right" w:leader="dot" w:pos="9000"/>
              </w:tabs>
              <w:spacing w:before="120"/>
              <w:rPr>
                <w:ins w:id="268" w:author="Tien Tran" w:date="2022-05-27T11:11:00Z"/>
                <w:sz w:val="26"/>
                <w:szCs w:val="20"/>
                <w:lang w:val="en"/>
              </w:rPr>
            </w:pPr>
          </w:p>
        </w:tc>
        <w:tc>
          <w:tcPr>
            <w:tcW w:w="1031" w:type="dxa"/>
          </w:tcPr>
          <w:p w14:paraId="54180327" w14:textId="77777777" w:rsidR="003A6C9B" w:rsidRPr="00247C65" w:rsidRDefault="003A6C9B" w:rsidP="00D64751">
            <w:pPr>
              <w:tabs>
                <w:tab w:val="right" w:leader="dot" w:pos="9000"/>
              </w:tabs>
              <w:spacing w:before="120"/>
              <w:rPr>
                <w:ins w:id="269" w:author="Tien Tran" w:date="2022-05-27T11:11:00Z"/>
                <w:sz w:val="26"/>
                <w:szCs w:val="20"/>
                <w:lang w:val="en"/>
              </w:rPr>
            </w:pPr>
          </w:p>
        </w:tc>
        <w:tc>
          <w:tcPr>
            <w:tcW w:w="1031" w:type="dxa"/>
          </w:tcPr>
          <w:p w14:paraId="383DE388" w14:textId="77777777" w:rsidR="003A6C9B" w:rsidRPr="00247C65" w:rsidRDefault="003A6C9B" w:rsidP="00D64751">
            <w:pPr>
              <w:tabs>
                <w:tab w:val="right" w:leader="dot" w:pos="9000"/>
              </w:tabs>
              <w:spacing w:before="120"/>
              <w:rPr>
                <w:ins w:id="270" w:author="Tien Tran" w:date="2022-05-27T11:11:00Z"/>
                <w:sz w:val="26"/>
                <w:szCs w:val="20"/>
                <w:lang w:val="en"/>
              </w:rPr>
            </w:pPr>
          </w:p>
        </w:tc>
        <w:tc>
          <w:tcPr>
            <w:tcW w:w="1031" w:type="dxa"/>
          </w:tcPr>
          <w:p w14:paraId="394EB59E" w14:textId="77777777" w:rsidR="003A6C9B" w:rsidRPr="00247C65" w:rsidRDefault="003A6C9B" w:rsidP="00D64751">
            <w:pPr>
              <w:tabs>
                <w:tab w:val="right" w:leader="dot" w:pos="9000"/>
              </w:tabs>
              <w:spacing w:before="120"/>
              <w:rPr>
                <w:ins w:id="271" w:author="Tien Tran" w:date="2022-05-27T11:11:00Z"/>
                <w:sz w:val="26"/>
                <w:szCs w:val="20"/>
                <w:lang w:val="en"/>
              </w:rPr>
            </w:pPr>
          </w:p>
        </w:tc>
        <w:tc>
          <w:tcPr>
            <w:tcW w:w="1031" w:type="dxa"/>
          </w:tcPr>
          <w:p w14:paraId="1B9A46BE" w14:textId="77777777" w:rsidR="003A6C9B" w:rsidRPr="00247C65" w:rsidRDefault="003A6C9B" w:rsidP="00D64751">
            <w:pPr>
              <w:tabs>
                <w:tab w:val="right" w:leader="dot" w:pos="9000"/>
              </w:tabs>
              <w:spacing w:before="120"/>
              <w:rPr>
                <w:ins w:id="272" w:author="Tien Tran" w:date="2022-05-27T11:11:00Z"/>
                <w:sz w:val="26"/>
                <w:szCs w:val="20"/>
                <w:lang w:val="en"/>
              </w:rPr>
            </w:pPr>
          </w:p>
        </w:tc>
      </w:tr>
    </w:tbl>
    <w:p w14:paraId="624F07F4" w14:textId="77777777" w:rsidR="003A6C9B" w:rsidRPr="00247C65" w:rsidRDefault="003A6C9B" w:rsidP="003A6C9B">
      <w:pPr>
        <w:tabs>
          <w:tab w:val="right" w:leader="dot" w:pos="9000"/>
        </w:tabs>
        <w:spacing w:before="120"/>
        <w:rPr>
          <w:ins w:id="273" w:author="Tien Tran" w:date="2022-05-27T11:11:00Z"/>
          <w:sz w:val="26"/>
          <w:szCs w:val="20"/>
          <w:lang w:val="en"/>
        </w:rPr>
      </w:pPr>
    </w:p>
    <w:p w14:paraId="0CF108BD" w14:textId="77777777" w:rsidR="003A6C9B" w:rsidRPr="00247C65" w:rsidRDefault="003A6C9B" w:rsidP="003A6C9B">
      <w:pPr>
        <w:tabs>
          <w:tab w:val="right" w:leader="dot" w:pos="9000"/>
        </w:tabs>
        <w:spacing w:before="120"/>
        <w:rPr>
          <w:ins w:id="274" w:author="Tien Tran" w:date="2022-05-27T11:11:00Z"/>
          <w:sz w:val="26"/>
          <w:szCs w:val="20"/>
          <w:lang w:val="en-GB"/>
        </w:rPr>
      </w:pPr>
      <w:ins w:id="275" w:author="Tien Tran" w:date="2022-05-27T11:11:00Z">
        <w:r w:rsidRPr="00247C65">
          <w:rPr>
            <w:sz w:val="26"/>
            <w:szCs w:val="20"/>
            <w:lang w:val="en-GB"/>
          </w:rPr>
          <w:t>32) Nhận xét, đánh giá của cơ quan, đơn vị quản lý và sử dụng cán bộ, công chức</w:t>
        </w:r>
      </w:ins>
    </w:p>
    <w:p w14:paraId="15E9001F" w14:textId="77777777" w:rsidR="003A6C9B" w:rsidRPr="00247C65" w:rsidRDefault="003A6C9B" w:rsidP="003A6C9B">
      <w:pPr>
        <w:tabs>
          <w:tab w:val="right" w:leader="dot" w:pos="9781"/>
        </w:tabs>
        <w:spacing w:before="120"/>
        <w:rPr>
          <w:ins w:id="276" w:author="Tien Tran" w:date="2022-05-27T11:11:00Z"/>
          <w:sz w:val="26"/>
          <w:szCs w:val="20"/>
          <w:lang w:val="en-GB"/>
        </w:rPr>
      </w:pPr>
      <w:ins w:id="277" w:author="Tien Tran" w:date="2022-05-27T11:11:00Z">
        <w:r w:rsidRPr="00247C65">
          <w:rPr>
            <w:sz w:val="26"/>
            <w:szCs w:val="20"/>
            <w:lang w:val="en-GB"/>
          </w:rPr>
          <w:tab/>
        </w:r>
      </w:ins>
    </w:p>
    <w:p w14:paraId="26B6675A" w14:textId="77777777" w:rsidR="003A6C9B" w:rsidRPr="00247C65" w:rsidRDefault="003A6C9B" w:rsidP="003A6C9B">
      <w:pPr>
        <w:tabs>
          <w:tab w:val="right" w:leader="dot" w:pos="9781"/>
        </w:tabs>
        <w:spacing w:before="120"/>
        <w:rPr>
          <w:ins w:id="278" w:author="Tien Tran" w:date="2022-05-27T11:11:00Z"/>
          <w:sz w:val="26"/>
          <w:szCs w:val="20"/>
          <w:lang w:val="en-GB"/>
        </w:rPr>
      </w:pPr>
      <w:ins w:id="279" w:author="Tien Tran" w:date="2022-05-27T11:11:00Z">
        <w:r w:rsidRPr="00247C65">
          <w:rPr>
            <w:sz w:val="26"/>
            <w:szCs w:val="20"/>
            <w:lang w:val="en-GB"/>
          </w:rPr>
          <w:tab/>
        </w:r>
      </w:ins>
    </w:p>
    <w:p w14:paraId="3EA7A31D" w14:textId="77777777" w:rsidR="003A6C9B" w:rsidRPr="00247C65" w:rsidRDefault="003A6C9B" w:rsidP="003A6C9B">
      <w:pPr>
        <w:tabs>
          <w:tab w:val="right" w:leader="dot" w:pos="9781"/>
        </w:tabs>
        <w:spacing w:before="120"/>
        <w:rPr>
          <w:ins w:id="280" w:author="Tien Tran" w:date="2022-05-27T11:11:00Z"/>
          <w:sz w:val="26"/>
          <w:szCs w:val="20"/>
          <w:lang w:val="en-GB"/>
        </w:rPr>
      </w:pPr>
      <w:ins w:id="281" w:author="Tien Tran" w:date="2022-05-27T11:11:00Z">
        <w:r w:rsidRPr="00247C65">
          <w:rPr>
            <w:sz w:val="26"/>
            <w:szCs w:val="20"/>
            <w:lang w:val="en-GB"/>
          </w:rPr>
          <w:tab/>
        </w:r>
      </w:ins>
    </w:p>
    <w:p w14:paraId="40296AF3" w14:textId="77777777" w:rsidR="003A6C9B" w:rsidRPr="00247C65" w:rsidRDefault="003A6C9B" w:rsidP="003A6C9B">
      <w:pPr>
        <w:tabs>
          <w:tab w:val="right" w:leader="dot" w:pos="9781"/>
        </w:tabs>
        <w:spacing w:before="120"/>
        <w:rPr>
          <w:ins w:id="282" w:author="Tien Tran" w:date="2022-05-27T11:11:00Z"/>
          <w:sz w:val="26"/>
          <w:szCs w:val="20"/>
          <w:lang w:val="en-GB"/>
        </w:rPr>
      </w:pPr>
      <w:ins w:id="283" w:author="Tien Tran" w:date="2022-05-27T11:11:00Z">
        <w:r w:rsidRPr="00247C65">
          <w:rPr>
            <w:sz w:val="26"/>
            <w:szCs w:val="20"/>
            <w:lang w:val="en-GB"/>
          </w:rPr>
          <w:tab/>
        </w:r>
      </w:ins>
    </w:p>
    <w:p w14:paraId="0FF8B6D6" w14:textId="77777777" w:rsidR="003A6C9B" w:rsidRPr="00247C65" w:rsidRDefault="003A6C9B" w:rsidP="003A6C9B">
      <w:pPr>
        <w:tabs>
          <w:tab w:val="right" w:leader="dot" w:pos="9781"/>
        </w:tabs>
        <w:spacing w:before="120"/>
        <w:rPr>
          <w:ins w:id="284" w:author="Tien Tran" w:date="2022-05-27T11:11:00Z"/>
          <w:sz w:val="26"/>
          <w:szCs w:val="20"/>
          <w:lang w:val="en-GB"/>
        </w:rPr>
      </w:pPr>
      <w:ins w:id="285" w:author="Tien Tran" w:date="2022-05-27T11:11:00Z">
        <w:r w:rsidRPr="00247C65">
          <w:rPr>
            <w:sz w:val="26"/>
            <w:szCs w:val="20"/>
            <w:lang w:val="en-GB"/>
          </w:rPr>
          <w:tab/>
        </w:r>
      </w:ins>
    </w:p>
    <w:p w14:paraId="538AD8F4" w14:textId="77777777" w:rsidR="003A6C9B" w:rsidRPr="00247C65" w:rsidRDefault="003A6C9B" w:rsidP="003A6C9B">
      <w:pPr>
        <w:tabs>
          <w:tab w:val="right" w:leader="dot" w:pos="9781"/>
        </w:tabs>
        <w:spacing w:before="120"/>
        <w:rPr>
          <w:ins w:id="286" w:author="Tien Tran" w:date="2022-05-27T11:11:00Z"/>
          <w:sz w:val="26"/>
          <w:szCs w:val="20"/>
          <w:lang w:val="en-GB"/>
        </w:rPr>
      </w:pPr>
      <w:ins w:id="287" w:author="Tien Tran" w:date="2022-05-27T11:11:00Z">
        <w:r w:rsidRPr="00247C65">
          <w:rPr>
            <w:sz w:val="26"/>
            <w:szCs w:val="20"/>
            <w:lang w:val="en-GB"/>
          </w:rPr>
          <w:tab/>
        </w:r>
      </w:ins>
    </w:p>
    <w:p w14:paraId="10B1DEBD" w14:textId="77777777" w:rsidR="003A6C9B" w:rsidRPr="00247C65" w:rsidRDefault="003A6C9B" w:rsidP="003A6C9B">
      <w:pPr>
        <w:tabs>
          <w:tab w:val="right" w:leader="dot" w:pos="9000"/>
        </w:tabs>
        <w:spacing w:before="120"/>
        <w:rPr>
          <w:ins w:id="288" w:author="Tien Tran" w:date="2022-05-27T11:11:00Z"/>
          <w:sz w:val="18"/>
          <w:szCs w:val="20"/>
          <w:lang w:val="en-GB"/>
        </w:rPr>
      </w:pPr>
    </w:p>
    <w:p w14:paraId="12BAA0D3" w14:textId="77777777" w:rsidR="003A6C9B" w:rsidRPr="00247C65" w:rsidRDefault="003A6C9B" w:rsidP="003A6C9B">
      <w:pPr>
        <w:spacing w:before="360" w:after="120"/>
        <w:jc w:val="center"/>
        <w:rPr>
          <w:ins w:id="289" w:author="Tien Tran" w:date="2022-05-27T11:11:00Z"/>
          <w:i/>
          <w:iCs/>
          <w:sz w:val="26"/>
          <w:szCs w:val="20"/>
          <w:lang w:val="en-GB"/>
        </w:rPr>
      </w:pPr>
      <w:ins w:id="290" w:author="Tien Tran" w:date="2022-05-27T11:11:00Z">
        <w:r w:rsidRPr="00247C65">
          <w:rPr>
            <w:sz w:val="26"/>
            <w:szCs w:val="20"/>
            <w:lang w:val="en-GB"/>
          </w:rPr>
          <w:lastRenderedPageBreak/>
          <w:t xml:space="preserve">                                                                 </w:t>
        </w:r>
        <w:r w:rsidRPr="00247C65">
          <w:rPr>
            <w:i/>
            <w:sz w:val="26"/>
            <w:szCs w:val="20"/>
            <w:lang w:val="en-GB"/>
          </w:rPr>
          <w:t>Tp.Hồ Chí Minh,</w:t>
        </w:r>
        <w:r w:rsidRPr="00247C65">
          <w:rPr>
            <w:i/>
            <w:iCs/>
            <w:sz w:val="26"/>
            <w:szCs w:val="20"/>
            <w:lang w:val="en-GB"/>
          </w:rPr>
          <w:t xml:space="preserve"> ngày</w:t>
        </w:r>
        <w:r w:rsidRPr="00247C65">
          <w:rPr>
            <w:i/>
            <w:sz w:val="26"/>
            <w:szCs w:val="20"/>
            <w:lang w:val="en-GB"/>
          </w:rPr>
          <w:t>…….</w:t>
        </w:r>
        <w:r w:rsidRPr="00247C65">
          <w:rPr>
            <w:i/>
            <w:iCs/>
            <w:sz w:val="26"/>
            <w:szCs w:val="20"/>
            <w:lang w:val="en-GB"/>
          </w:rPr>
          <w:t xml:space="preserve"> tháng</w:t>
        </w:r>
        <w:r w:rsidRPr="00247C65">
          <w:rPr>
            <w:i/>
            <w:sz w:val="26"/>
            <w:szCs w:val="20"/>
            <w:lang w:val="en-GB"/>
          </w:rPr>
          <w:t>……</w:t>
        </w:r>
        <w:r w:rsidRPr="00247C65">
          <w:rPr>
            <w:i/>
            <w:iCs/>
            <w:sz w:val="26"/>
            <w:szCs w:val="20"/>
            <w:lang w:val="en-GB"/>
          </w:rPr>
          <w:t xml:space="preserve"> năm </w:t>
        </w:r>
        <w:r w:rsidRPr="00247C65">
          <w:rPr>
            <w:i/>
            <w:sz w:val="26"/>
            <w:szCs w:val="20"/>
            <w:lang w:val="en-GB"/>
          </w:rPr>
          <w:t>………</w:t>
        </w:r>
      </w:ins>
    </w:p>
    <w:tbl>
      <w:tblPr>
        <w:tblW w:w="10248" w:type="dxa"/>
        <w:tblLayout w:type="fixed"/>
        <w:tblLook w:val="04A0" w:firstRow="1" w:lastRow="0" w:firstColumn="1" w:lastColumn="0" w:noHBand="0" w:noVBand="1"/>
      </w:tblPr>
      <w:tblGrid>
        <w:gridCol w:w="3989"/>
        <w:gridCol w:w="6259"/>
      </w:tblGrid>
      <w:tr w:rsidR="003A6C9B" w14:paraId="67EC6A2A" w14:textId="77777777" w:rsidTr="00247C65">
        <w:trPr>
          <w:ins w:id="291" w:author="Tien Tran" w:date="2022-05-27T11:11:00Z"/>
        </w:trPr>
        <w:tc>
          <w:tcPr>
            <w:tcW w:w="3989" w:type="dxa"/>
            <w:shd w:val="clear" w:color="auto" w:fill="auto"/>
          </w:tcPr>
          <w:p w14:paraId="1CB87FEB" w14:textId="77777777" w:rsidR="003A6C9B" w:rsidRPr="00247C65" w:rsidRDefault="003A6C9B" w:rsidP="00D64751">
            <w:pPr>
              <w:jc w:val="center"/>
              <w:rPr>
                <w:ins w:id="292" w:author="Tien Tran" w:date="2022-05-27T11:11:00Z"/>
                <w:b/>
                <w:bCs/>
                <w:sz w:val="26"/>
                <w:szCs w:val="20"/>
                <w:lang w:val="en-GB"/>
              </w:rPr>
            </w:pPr>
            <w:ins w:id="293" w:author="Tien Tran" w:date="2022-05-27T11:11:00Z">
              <w:r w:rsidRPr="00247C65">
                <w:rPr>
                  <w:b/>
                  <w:bCs/>
                  <w:sz w:val="26"/>
                  <w:szCs w:val="20"/>
                  <w:lang w:val="en-GB"/>
                </w:rPr>
                <w:t>Người khai</w:t>
              </w:r>
            </w:ins>
          </w:p>
          <w:p w14:paraId="6D1015DD" w14:textId="77777777" w:rsidR="003A6C9B" w:rsidRPr="00247C65" w:rsidRDefault="003A6C9B" w:rsidP="00D64751">
            <w:pPr>
              <w:jc w:val="center"/>
              <w:rPr>
                <w:ins w:id="294" w:author="Tien Tran" w:date="2022-05-27T11:11:00Z"/>
                <w:sz w:val="26"/>
                <w:szCs w:val="20"/>
              </w:rPr>
            </w:pPr>
            <w:ins w:id="295" w:author="Tien Tran" w:date="2022-05-27T11:11:00Z">
              <w:r w:rsidRPr="00247C65">
                <w:rPr>
                  <w:sz w:val="26"/>
                  <w:szCs w:val="20"/>
                  <w:lang w:val="en-GB"/>
                </w:rPr>
                <w:t>Tôi xin cam đoan những lời khai trên đây là đúng sự thật</w:t>
              </w:r>
            </w:ins>
          </w:p>
          <w:p w14:paraId="1D23A1AB" w14:textId="77777777" w:rsidR="003A6C9B" w:rsidRPr="00247C65" w:rsidRDefault="003A6C9B" w:rsidP="00D64751">
            <w:pPr>
              <w:jc w:val="center"/>
              <w:rPr>
                <w:ins w:id="296" w:author="Tien Tran" w:date="2022-05-27T11:11:00Z"/>
                <w:sz w:val="26"/>
                <w:szCs w:val="20"/>
              </w:rPr>
            </w:pPr>
            <w:ins w:id="297" w:author="Tien Tran" w:date="2022-05-27T11:11:00Z">
              <w:r w:rsidRPr="00247C65">
                <w:rPr>
                  <w:sz w:val="26"/>
                  <w:szCs w:val="20"/>
                  <w:lang w:val="en-GB"/>
                </w:rPr>
                <w:t>(Ký tên, ghi rõ họ tên)</w:t>
              </w:r>
            </w:ins>
          </w:p>
        </w:tc>
        <w:tc>
          <w:tcPr>
            <w:tcW w:w="6259" w:type="dxa"/>
            <w:shd w:val="clear" w:color="auto" w:fill="auto"/>
          </w:tcPr>
          <w:p w14:paraId="7AFDE3A0" w14:textId="77777777" w:rsidR="003A6C9B" w:rsidRPr="00247C65" w:rsidRDefault="003A6C9B" w:rsidP="00D64751">
            <w:pPr>
              <w:jc w:val="center"/>
              <w:rPr>
                <w:ins w:id="298" w:author="Tien Tran" w:date="2022-05-27T11:11:00Z"/>
                <w:b/>
                <w:bCs/>
                <w:sz w:val="26"/>
                <w:szCs w:val="20"/>
                <w:lang w:val="en-GB"/>
              </w:rPr>
            </w:pPr>
            <w:ins w:id="299" w:author="Tien Tran" w:date="2022-05-27T11:11:00Z">
              <w:r w:rsidRPr="00247C65">
                <w:rPr>
                  <w:b/>
                  <w:bCs/>
                  <w:sz w:val="26"/>
                  <w:szCs w:val="20"/>
                  <w:lang w:val="en-GB"/>
                </w:rPr>
                <w:t>Thủ trưởng cơ quan, đơn vị quản lý</w:t>
              </w:r>
            </w:ins>
          </w:p>
          <w:p w14:paraId="79126E67" w14:textId="77777777" w:rsidR="003A6C9B" w:rsidRPr="00247C65" w:rsidRDefault="003A6C9B" w:rsidP="00D64751">
            <w:pPr>
              <w:jc w:val="center"/>
              <w:rPr>
                <w:ins w:id="300" w:author="Tien Tran" w:date="2022-05-27T11:11:00Z"/>
                <w:b/>
                <w:bCs/>
                <w:sz w:val="26"/>
                <w:szCs w:val="20"/>
                <w:lang w:val="en-GB"/>
              </w:rPr>
            </w:pPr>
            <w:ins w:id="301" w:author="Tien Tran" w:date="2022-05-27T11:11:00Z">
              <w:r w:rsidRPr="00247C65">
                <w:rPr>
                  <w:b/>
                  <w:bCs/>
                  <w:sz w:val="26"/>
                  <w:szCs w:val="20"/>
                  <w:lang w:val="en-GB"/>
                </w:rPr>
                <w:t>và sử dụng CBCCVC</w:t>
              </w:r>
            </w:ins>
          </w:p>
          <w:p w14:paraId="53225A3B" w14:textId="77777777" w:rsidR="003A6C9B" w:rsidRPr="00247C08" w:rsidRDefault="003A6C9B" w:rsidP="00D64751">
            <w:pPr>
              <w:jc w:val="center"/>
              <w:rPr>
                <w:ins w:id="302" w:author="Tien Tran" w:date="2022-05-27T11:11:00Z"/>
                <w:i/>
                <w:iCs/>
                <w:sz w:val="26"/>
                <w:szCs w:val="20"/>
                <w:lang w:val="en-GB"/>
              </w:rPr>
            </w:pPr>
            <w:ins w:id="303" w:author="Tien Tran" w:date="2022-05-27T11:11:00Z">
              <w:r w:rsidRPr="00247C65">
                <w:rPr>
                  <w:i/>
                  <w:iCs/>
                  <w:sz w:val="26"/>
                  <w:szCs w:val="20"/>
                  <w:lang w:val="en-GB"/>
                </w:rPr>
                <w:t>(Ký tên, đóng dấu)</w:t>
              </w:r>
            </w:ins>
          </w:p>
        </w:tc>
      </w:tr>
    </w:tbl>
    <w:p w14:paraId="73B1BA33" w14:textId="77777777" w:rsidR="003A6C9B" w:rsidRDefault="003A6C9B" w:rsidP="003A6C9B">
      <w:pPr>
        <w:rPr>
          <w:ins w:id="304" w:author="Tien Tran" w:date="2022-05-27T11:11:00Z"/>
        </w:rPr>
      </w:pPr>
    </w:p>
    <w:p w14:paraId="04413AC8" w14:textId="77777777" w:rsidR="003A6C9B" w:rsidRDefault="003A6C9B" w:rsidP="003A6C9B">
      <w:pPr>
        <w:rPr>
          <w:ins w:id="305" w:author="Tien Tran" w:date="2022-05-27T11:11:00Z"/>
        </w:rPr>
      </w:pPr>
    </w:p>
    <w:p w14:paraId="5578AEB2" w14:textId="77777777" w:rsidR="003A6C9B" w:rsidRDefault="003A6C9B" w:rsidP="003A6C9B">
      <w:pPr>
        <w:rPr>
          <w:ins w:id="306" w:author="Tien Tran" w:date="2022-05-27T11:11:00Z"/>
        </w:rPr>
      </w:pPr>
    </w:p>
    <w:p w14:paraId="11D2CAAB" w14:textId="77777777" w:rsidR="003A6C9B" w:rsidRPr="008C607F" w:rsidRDefault="003A6C9B" w:rsidP="003A6C9B">
      <w:pPr>
        <w:rPr>
          <w:ins w:id="307" w:author="Tien Tran" w:date="2022-05-27T11:11:00Z"/>
        </w:rPr>
      </w:pPr>
    </w:p>
    <w:p w14:paraId="43D8CA67" w14:textId="77777777" w:rsidR="00D30C7A" w:rsidRPr="008C607F" w:rsidRDefault="00D30C7A" w:rsidP="008C607F"/>
    <w:sectPr w:rsidR="00D30C7A" w:rsidRPr="008C607F" w:rsidSect="009204CD">
      <w:footerReference w:type="default" r:id="rId8"/>
      <w:type w:val="continuous"/>
      <w:pgSz w:w="11907" w:h="16840"/>
      <w:pgMar w:top="1134" w:right="851" w:bottom="709" w:left="1247" w:header="720" w:footer="62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0120E" w14:textId="77777777" w:rsidR="00A76820" w:rsidRDefault="00A76820">
      <w:r>
        <w:separator/>
      </w:r>
    </w:p>
  </w:endnote>
  <w:endnote w:type="continuationSeparator" w:id="0">
    <w:p w14:paraId="31E5B7DE" w14:textId="77777777" w:rsidR="00A76820" w:rsidRDefault="00A76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nAvantH">
    <w:altName w:val="Segoe UI Symbol"/>
    <w:panose1 w:val="020B0604020202020204"/>
    <w:charset w:val="00"/>
    <w:family w:val="swiss"/>
    <w:pitch w:val="default"/>
    <w:sig w:usb0="00000000" w:usb1="00000000" w:usb2="00000000" w:usb3="00000000" w:csb0="00000001" w:csb1="00000000"/>
  </w:font>
  <w:font w:name=".VnAvant">
    <w:altName w:val="Segoe UI Symbol"/>
    <w:panose1 w:val="020B0604020202020204"/>
    <w:charset w:val="00"/>
    <w:family w:val="swiss"/>
    <w:pitch w:val="default"/>
    <w:sig w:usb0="00000000"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5BA17" w14:textId="77777777" w:rsidR="003A6C9B" w:rsidRDefault="003A6C9B">
    <w:pPr>
      <w:pStyle w:val="Footer"/>
      <w:jc w:val="right"/>
      <w:rPr>
        <w:sz w:val="24"/>
      </w:rPr>
    </w:pPr>
    <w:r>
      <w:rPr>
        <w:sz w:val="24"/>
      </w:rPr>
      <w:fldChar w:fldCharType="begin"/>
    </w:r>
    <w:r>
      <w:rPr>
        <w:sz w:val="24"/>
      </w:rPr>
      <w:instrText xml:space="preserve"> PAGE   \* MERGEFORMAT </w:instrText>
    </w:r>
    <w:r>
      <w:rPr>
        <w:sz w:val="24"/>
      </w:rPr>
      <w:fldChar w:fldCharType="separate"/>
    </w:r>
    <w:r>
      <w:rPr>
        <w:sz w:val="24"/>
      </w:rPr>
      <w:t>2</w:t>
    </w:r>
    <w:r>
      <w:rPr>
        <w:sz w:val="24"/>
      </w:rPr>
      <w:fldChar w:fldCharType="end"/>
    </w:r>
  </w:p>
  <w:p w14:paraId="7CB0F87E" w14:textId="77777777" w:rsidR="003A6C9B" w:rsidRDefault="003A6C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411C6" w14:textId="77777777" w:rsidR="00D30C7A" w:rsidRDefault="00D20DF4">
    <w:pPr>
      <w:pStyle w:val="Footer"/>
      <w:jc w:val="right"/>
      <w:rPr>
        <w:sz w:val="24"/>
      </w:rPr>
    </w:pPr>
    <w:r>
      <w:rPr>
        <w:sz w:val="24"/>
      </w:rPr>
      <w:fldChar w:fldCharType="begin"/>
    </w:r>
    <w:r>
      <w:rPr>
        <w:sz w:val="24"/>
      </w:rPr>
      <w:instrText xml:space="preserve"> PAGE   \* MERGEFORMAT </w:instrText>
    </w:r>
    <w:r>
      <w:rPr>
        <w:sz w:val="24"/>
      </w:rPr>
      <w:fldChar w:fldCharType="separate"/>
    </w:r>
    <w:r>
      <w:rPr>
        <w:sz w:val="24"/>
      </w:rPr>
      <w:t>2</w:t>
    </w:r>
    <w:r>
      <w:rPr>
        <w:sz w:val="24"/>
      </w:rPr>
      <w:fldChar w:fldCharType="end"/>
    </w:r>
  </w:p>
  <w:p w14:paraId="25FAA1C3" w14:textId="77777777" w:rsidR="00D30C7A" w:rsidRDefault="00D30C7A">
    <w:pPr>
      <w:pStyle w:val="Footer"/>
    </w:pPr>
  </w:p>
  <w:p w14:paraId="5E465DAE" w14:textId="77777777" w:rsidR="00350CB8" w:rsidRDefault="00350C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2FBA2" w14:textId="77777777" w:rsidR="00A76820" w:rsidRDefault="00A76820">
      <w:r>
        <w:separator/>
      </w:r>
    </w:p>
  </w:footnote>
  <w:footnote w:type="continuationSeparator" w:id="0">
    <w:p w14:paraId="05AA0AFA" w14:textId="77777777" w:rsidR="00A76820" w:rsidRDefault="00A76820">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en Tran">
    <w15:presenceInfo w15:providerId="None" w15:userId="Tien T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9"/>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E80"/>
    <w:rsid w:val="96FBCD8C"/>
    <w:rsid w:val="97B6FA73"/>
    <w:rsid w:val="97E6FEBD"/>
    <w:rsid w:val="97E96551"/>
    <w:rsid w:val="9B6FD8EA"/>
    <w:rsid w:val="9BDBFCB0"/>
    <w:rsid w:val="9BDC7437"/>
    <w:rsid w:val="9D7F53D3"/>
    <w:rsid w:val="9F8FD594"/>
    <w:rsid w:val="9FFE30E7"/>
    <w:rsid w:val="A7B16351"/>
    <w:rsid w:val="B7D34FAF"/>
    <w:rsid w:val="B7F71D84"/>
    <w:rsid w:val="B7FBE55E"/>
    <w:rsid w:val="B7FCAA44"/>
    <w:rsid w:val="BBA93BD7"/>
    <w:rsid w:val="BC7B9FB1"/>
    <w:rsid w:val="BD98B962"/>
    <w:rsid w:val="BDDB08AB"/>
    <w:rsid w:val="BDF8E493"/>
    <w:rsid w:val="BEFD6CAD"/>
    <w:rsid w:val="BF77FD60"/>
    <w:rsid w:val="BFBF5638"/>
    <w:rsid w:val="BFCF1735"/>
    <w:rsid w:val="BFEFC7FB"/>
    <w:rsid w:val="BFF08CD8"/>
    <w:rsid w:val="C7B6BD50"/>
    <w:rsid w:val="C9DB575E"/>
    <w:rsid w:val="CDCF824A"/>
    <w:rsid w:val="CDFD92C7"/>
    <w:rsid w:val="CFAFD041"/>
    <w:rsid w:val="CFFBFEFD"/>
    <w:rsid w:val="D3D7535C"/>
    <w:rsid w:val="D4FDCC36"/>
    <w:rsid w:val="D75B1599"/>
    <w:rsid w:val="D7AE7192"/>
    <w:rsid w:val="D7DFF15D"/>
    <w:rsid w:val="D9FC3BD4"/>
    <w:rsid w:val="DAFDC8DD"/>
    <w:rsid w:val="DB7FA6A4"/>
    <w:rsid w:val="DBB557C4"/>
    <w:rsid w:val="DD7EC988"/>
    <w:rsid w:val="DED3F589"/>
    <w:rsid w:val="DF3D13E2"/>
    <w:rsid w:val="DF5EEAFE"/>
    <w:rsid w:val="DF7C4015"/>
    <w:rsid w:val="DFB9C514"/>
    <w:rsid w:val="DFBD12A6"/>
    <w:rsid w:val="DFF7CEEF"/>
    <w:rsid w:val="DFFDEC87"/>
    <w:rsid w:val="DFFEC95A"/>
    <w:rsid w:val="E76F668D"/>
    <w:rsid w:val="E7BF3197"/>
    <w:rsid w:val="E7CE3DF9"/>
    <w:rsid w:val="E7EDDCD0"/>
    <w:rsid w:val="EABE51CF"/>
    <w:rsid w:val="EAFF093C"/>
    <w:rsid w:val="EB77346E"/>
    <w:rsid w:val="EB7FACB5"/>
    <w:rsid w:val="EBDFF489"/>
    <w:rsid w:val="EC7D3A04"/>
    <w:rsid w:val="ED4335F2"/>
    <w:rsid w:val="EDBFF765"/>
    <w:rsid w:val="EFBF820A"/>
    <w:rsid w:val="EFF71073"/>
    <w:rsid w:val="EFFF852F"/>
    <w:rsid w:val="F13E1643"/>
    <w:rsid w:val="F4FDB56D"/>
    <w:rsid w:val="F5BF8892"/>
    <w:rsid w:val="F5EA9179"/>
    <w:rsid w:val="F5F81CCF"/>
    <w:rsid w:val="F67BD45F"/>
    <w:rsid w:val="F69A21D2"/>
    <w:rsid w:val="F6E87C6D"/>
    <w:rsid w:val="F6FFF741"/>
    <w:rsid w:val="F73D3D1E"/>
    <w:rsid w:val="F77EC7A6"/>
    <w:rsid w:val="F7CF9FD5"/>
    <w:rsid w:val="F98B88CC"/>
    <w:rsid w:val="F98D4640"/>
    <w:rsid w:val="F9F7978E"/>
    <w:rsid w:val="FA7718CF"/>
    <w:rsid w:val="FA77D659"/>
    <w:rsid w:val="FA7D97E9"/>
    <w:rsid w:val="FA975570"/>
    <w:rsid w:val="FB6CCF5D"/>
    <w:rsid w:val="FBE674E1"/>
    <w:rsid w:val="FBFFD82B"/>
    <w:rsid w:val="FBFFDD42"/>
    <w:rsid w:val="FCEE8CDB"/>
    <w:rsid w:val="FD778F06"/>
    <w:rsid w:val="FD7FA90A"/>
    <w:rsid w:val="FDBFAEC9"/>
    <w:rsid w:val="FDFF6F19"/>
    <w:rsid w:val="FE78A431"/>
    <w:rsid w:val="FE7DB99D"/>
    <w:rsid w:val="FE97D1F1"/>
    <w:rsid w:val="FEB708C4"/>
    <w:rsid w:val="FEC5988C"/>
    <w:rsid w:val="FEFBCB43"/>
    <w:rsid w:val="FF23AB57"/>
    <w:rsid w:val="FF49B53B"/>
    <w:rsid w:val="FF638894"/>
    <w:rsid w:val="FF67C4D5"/>
    <w:rsid w:val="FF6B4C15"/>
    <w:rsid w:val="FFAD2A50"/>
    <w:rsid w:val="FFD3C360"/>
    <w:rsid w:val="FFDE4740"/>
    <w:rsid w:val="FFDF7A04"/>
    <w:rsid w:val="FFDFC138"/>
    <w:rsid w:val="FFE62E28"/>
    <w:rsid w:val="FFF742E8"/>
    <w:rsid w:val="FFF77842"/>
    <w:rsid w:val="FFFD2766"/>
    <w:rsid w:val="00004C41"/>
    <w:rsid w:val="000257CA"/>
    <w:rsid w:val="000556EC"/>
    <w:rsid w:val="000A1E80"/>
    <w:rsid w:val="000A41F6"/>
    <w:rsid w:val="000C2E36"/>
    <w:rsid w:val="000D08FB"/>
    <w:rsid w:val="000D09D9"/>
    <w:rsid w:val="000F003D"/>
    <w:rsid w:val="00122233"/>
    <w:rsid w:val="001226EF"/>
    <w:rsid w:val="00123BD0"/>
    <w:rsid w:val="001441A8"/>
    <w:rsid w:val="0014583C"/>
    <w:rsid w:val="00174625"/>
    <w:rsid w:val="001900D1"/>
    <w:rsid w:val="00190F60"/>
    <w:rsid w:val="001B2E12"/>
    <w:rsid w:val="001B534A"/>
    <w:rsid w:val="001B66C9"/>
    <w:rsid w:val="001D1BED"/>
    <w:rsid w:val="001E04B2"/>
    <w:rsid w:val="001F409B"/>
    <w:rsid w:val="00202AD6"/>
    <w:rsid w:val="002166C1"/>
    <w:rsid w:val="00222101"/>
    <w:rsid w:val="00224D34"/>
    <w:rsid w:val="00225E4F"/>
    <w:rsid w:val="00232375"/>
    <w:rsid w:val="00240036"/>
    <w:rsid w:val="00241FD2"/>
    <w:rsid w:val="00247C08"/>
    <w:rsid w:val="00247C65"/>
    <w:rsid w:val="00255B38"/>
    <w:rsid w:val="0026244A"/>
    <w:rsid w:val="002640CD"/>
    <w:rsid w:val="00265F27"/>
    <w:rsid w:val="00284878"/>
    <w:rsid w:val="002B03B5"/>
    <w:rsid w:val="002B7875"/>
    <w:rsid w:val="002C45BC"/>
    <w:rsid w:val="002E3758"/>
    <w:rsid w:val="00334E03"/>
    <w:rsid w:val="003426CB"/>
    <w:rsid w:val="00350CB8"/>
    <w:rsid w:val="00371EA5"/>
    <w:rsid w:val="003A6C9B"/>
    <w:rsid w:val="003A701A"/>
    <w:rsid w:val="003B4801"/>
    <w:rsid w:val="003C6FB7"/>
    <w:rsid w:val="00401AE4"/>
    <w:rsid w:val="00436BEE"/>
    <w:rsid w:val="004525B5"/>
    <w:rsid w:val="00452D7D"/>
    <w:rsid w:val="00461C8B"/>
    <w:rsid w:val="00496698"/>
    <w:rsid w:val="004A2D72"/>
    <w:rsid w:val="004B389B"/>
    <w:rsid w:val="004C6133"/>
    <w:rsid w:val="004D21F5"/>
    <w:rsid w:val="004F3818"/>
    <w:rsid w:val="00520CA4"/>
    <w:rsid w:val="0054298A"/>
    <w:rsid w:val="00550B7E"/>
    <w:rsid w:val="00556EF9"/>
    <w:rsid w:val="00562038"/>
    <w:rsid w:val="0056528B"/>
    <w:rsid w:val="00567FC6"/>
    <w:rsid w:val="00583738"/>
    <w:rsid w:val="00594F2E"/>
    <w:rsid w:val="005A4B28"/>
    <w:rsid w:val="00603F68"/>
    <w:rsid w:val="00612DAE"/>
    <w:rsid w:val="00624EC5"/>
    <w:rsid w:val="00655339"/>
    <w:rsid w:val="006672FD"/>
    <w:rsid w:val="006867FA"/>
    <w:rsid w:val="006872E4"/>
    <w:rsid w:val="00696D94"/>
    <w:rsid w:val="006A3CF0"/>
    <w:rsid w:val="006B7F07"/>
    <w:rsid w:val="0071008A"/>
    <w:rsid w:val="007105CC"/>
    <w:rsid w:val="007220C9"/>
    <w:rsid w:val="00733D1A"/>
    <w:rsid w:val="007342A1"/>
    <w:rsid w:val="007346D6"/>
    <w:rsid w:val="00734F10"/>
    <w:rsid w:val="00742490"/>
    <w:rsid w:val="00750905"/>
    <w:rsid w:val="0075324E"/>
    <w:rsid w:val="007A491E"/>
    <w:rsid w:val="007C27EC"/>
    <w:rsid w:val="007C55DD"/>
    <w:rsid w:val="007D4F00"/>
    <w:rsid w:val="007E78A4"/>
    <w:rsid w:val="007F785E"/>
    <w:rsid w:val="008254B8"/>
    <w:rsid w:val="008B03FB"/>
    <w:rsid w:val="008C607F"/>
    <w:rsid w:val="008D7C03"/>
    <w:rsid w:val="008E7544"/>
    <w:rsid w:val="008F2E39"/>
    <w:rsid w:val="008F7495"/>
    <w:rsid w:val="009204CD"/>
    <w:rsid w:val="00937B16"/>
    <w:rsid w:val="00941C08"/>
    <w:rsid w:val="00956B76"/>
    <w:rsid w:val="009633E4"/>
    <w:rsid w:val="00980061"/>
    <w:rsid w:val="00986B75"/>
    <w:rsid w:val="00992559"/>
    <w:rsid w:val="009A31CA"/>
    <w:rsid w:val="009A5684"/>
    <w:rsid w:val="009E13A5"/>
    <w:rsid w:val="009F5A85"/>
    <w:rsid w:val="00A016EC"/>
    <w:rsid w:val="00A05A6A"/>
    <w:rsid w:val="00A06CFA"/>
    <w:rsid w:val="00A170B1"/>
    <w:rsid w:val="00A41292"/>
    <w:rsid w:val="00A63E13"/>
    <w:rsid w:val="00A764E8"/>
    <w:rsid w:val="00A76820"/>
    <w:rsid w:val="00AE5A55"/>
    <w:rsid w:val="00AF0E3B"/>
    <w:rsid w:val="00B0640C"/>
    <w:rsid w:val="00B20A75"/>
    <w:rsid w:val="00B57645"/>
    <w:rsid w:val="00B9714E"/>
    <w:rsid w:val="00BB3537"/>
    <w:rsid w:val="00BC6CDC"/>
    <w:rsid w:val="00BF1049"/>
    <w:rsid w:val="00BF315D"/>
    <w:rsid w:val="00C12385"/>
    <w:rsid w:val="00C25B57"/>
    <w:rsid w:val="00C354D6"/>
    <w:rsid w:val="00C42829"/>
    <w:rsid w:val="00C775F9"/>
    <w:rsid w:val="00C77774"/>
    <w:rsid w:val="00CA028F"/>
    <w:rsid w:val="00CA510A"/>
    <w:rsid w:val="00CB3FF6"/>
    <w:rsid w:val="00CB6A17"/>
    <w:rsid w:val="00CE6A4C"/>
    <w:rsid w:val="00D16A97"/>
    <w:rsid w:val="00D20DF4"/>
    <w:rsid w:val="00D219D1"/>
    <w:rsid w:val="00D30C7A"/>
    <w:rsid w:val="00D37075"/>
    <w:rsid w:val="00D37757"/>
    <w:rsid w:val="00D70352"/>
    <w:rsid w:val="00D849E6"/>
    <w:rsid w:val="00D96FA6"/>
    <w:rsid w:val="00D973B6"/>
    <w:rsid w:val="00DA373D"/>
    <w:rsid w:val="00DB6E3E"/>
    <w:rsid w:val="00DC56D3"/>
    <w:rsid w:val="00DC64E4"/>
    <w:rsid w:val="00DC6C67"/>
    <w:rsid w:val="00DE507D"/>
    <w:rsid w:val="00E0545C"/>
    <w:rsid w:val="00E077A3"/>
    <w:rsid w:val="00E07C67"/>
    <w:rsid w:val="00E14C2A"/>
    <w:rsid w:val="00E253C9"/>
    <w:rsid w:val="00E26EAA"/>
    <w:rsid w:val="00E3105D"/>
    <w:rsid w:val="00E3107C"/>
    <w:rsid w:val="00E367A1"/>
    <w:rsid w:val="00E43AA5"/>
    <w:rsid w:val="00E464B2"/>
    <w:rsid w:val="00E513A1"/>
    <w:rsid w:val="00E66573"/>
    <w:rsid w:val="00E72A14"/>
    <w:rsid w:val="00EA6685"/>
    <w:rsid w:val="00EC18D2"/>
    <w:rsid w:val="00EC3B30"/>
    <w:rsid w:val="00EC70FF"/>
    <w:rsid w:val="00EF4EE2"/>
    <w:rsid w:val="00F0075C"/>
    <w:rsid w:val="00F009AD"/>
    <w:rsid w:val="00F208CE"/>
    <w:rsid w:val="00F30105"/>
    <w:rsid w:val="00F361C8"/>
    <w:rsid w:val="00F362F6"/>
    <w:rsid w:val="00F407F1"/>
    <w:rsid w:val="00F43C1F"/>
    <w:rsid w:val="00F67E5C"/>
    <w:rsid w:val="00F702E9"/>
    <w:rsid w:val="00F77EBF"/>
    <w:rsid w:val="00F9350C"/>
    <w:rsid w:val="00FA76B9"/>
    <w:rsid w:val="00FB238B"/>
    <w:rsid w:val="00FB7002"/>
    <w:rsid w:val="00FF2D3D"/>
    <w:rsid w:val="0FAFE2D0"/>
    <w:rsid w:val="0FEE778C"/>
    <w:rsid w:val="15B3FC73"/>
    <w:rsid w:val="1B4709B5"/>
    <w:rsid w:val="1E4F4C8F"/>
    <w:rsid w:val="25F7EB43"/>
    <w:rsid w:val="2ADD29E8"/>
    <w:rsid w:val="2DF6003F"/>
    <w:rsid w:val="2EEDBB9C"/>
    <w:rsid w:val="2F33A2EA"/>
    <w:rsid w:val="2F6F2583"/>
    <w:rsid w:val="2FFF3025"/>
    <w:rsid w:val="2FFF9380"/>
    <w:rsid w:val="335F434A"/>
    <w:rsid w:val="33CF06D9"/>
    <w:rsid w:val="364D48F1"/>
    <w:rsid w:val="36A5D8F4"/>
    <w:rsid w:val="37DFC7DB"/>
    <w:rsid w:val="37E10470"/>
    <w:rsid w:val="37F870CA"/>
    <w:rsid w:val="3B2E1989"/>
    <w:rsid w:val="3BDE62B1"/>
    <w:rsid w:val="3BEDA07C"/>
    <w:rsid w:val="3DCD947C"/>
    <w:rsid w:val="3DDC819A"/>
    <w:rsid w:val="3E7E277E"/>
    <w:rsid w:val="3EDD44DA"/>
    <w:rsid w:val="3EED9F9D"/>
    <w:rsid w:val="3EEF37F6"/>
    <w:rsid w:val="3F7D4137"/>
    <w:rsid w:val="3FCF8CF7"/>
    <w:rsid w:val="3FF71DC0"/>
    <w:rsid w:val="3FFE465E"/>
    <w:rsid w:val="46F77A35"/>
    <w:rsid w:val="47FFB1F1"/>
    <w:rsid w:val="49DFC2C9"/>
    <w:rsid w:val="4BCE0A97"/>
    <w:rsid w:val="4CDF438F"/>
    <w:rsid w:val="4F7F153B"/>
    <w:rsid w:val="4FCFE044"/>
    <w:rsid w:val="4FF79593"/>
    <w:rsid w:val="4FFF8032"/>
    <w:rsid w:val="537B594F"/>
    <w:rsid w:val="55BD80F1"/>
    <w:rsid w:val="55FFDACD"/>
    <w:rsid w:val="56FAB553"/>
    <w:rsid w:val="57BFD266"/>
    <w:rsid w:val="57FDD237"/>
    <w:rsid w:val="57FFFDEA"/>
    <w:rsid w:val="58FAB869"/>
    <w:rsid w:val="59FE9A9E"/>
    <w:rsid w:val="5B5F8929"/>
    <w:rsid w:val="5BFE16C0"/>
    <w:rsid w:val="5C3F71E1"/>
    <w:rsid w:val="5DDBDE1D"/>
    <w:rsid w:val="5DF67379"/>
    <w:rsid w:val="5E7EFD12"/>
    <w:rsid w:val="5ECF62B1"/>
    <w:rsid w:val="5EFE0B0B"/>
    <w:rsid w:val="5F7F4EE4"/>
    <w:rsid w:val="5FBEED8C"/>
    <w:rsid w:val="5FBF1B4C"/>
    <w:rsid w:val="5FDD49C5"/>
    <w:rsid w:val="5FDEE601"/>
    <w:rsid w:val="5FDF4DFE"/>
    <w:rsid w:val="5FDFAD2B"/>
    <w:rsid w:val="5FF6F4C0"/>
    <w:rsid w:val="5FFF1CDE"/>
    <w:rsid w:val="637B90D9"/>
    <w:rsid w:val="643814DA"/>
    <w:rsid w:val="65EF5139"/>
    <w:rsid w:val="65FFBC17"/>
    <w:rsid w:val="67D9E106"/>
    <w:rsid w:val="67FB8EB7"/>
    <w:rsid w:val="67FFF147"/>
    <w:rsid w:val="6BBFEE92"/>
    <w:rsid w:val="6C7F9160"/>
    <w:rsid w:val="6D772F44"/>
    <w:rsid w:val="6D7AAC18"/>
    <w:rsid w:val="6DBB7898"/>
    <w:rsid w:val="6DFE2F8F"/>
    <w:rsid w:val="6DFFD0C5"/>
    <w:rsid w:val="6E6425EE"/>
    <w:rsid w:val="6EFFDC46"/>
    <w:rsid w:val="6F7DA33A"/>
    <w:rsid w:val="6F7F0E17"/>
    <w:rsid w:val="6F9F2CC0"/>
    <w:rsid w:val="6FD4AAF0"/>
    <w:rsid w:val="6FF70EF6"/>
    <w:rsid w:val="6FFC3E49"/>
    <w:rsid w:val="6FFD5A42"/>
    <w:rsid w:val="73730DDF"/>
    <w:rsid w:val="73EFF7BA"/>
    <w:rsid w:val="755E83F6"/>
    <w:rsid w:val="75D30ED5"/>
    <w:rsid w:val="75EBCDD4"/>
    <w:rsid w:val="75EF9CAC"/>
    <w:rsid w:val="75FFEC90"/>
    <w:rsid w:val="76B7C3B9"/>
    <w:rsid w:val="7763E4A7"/>
    <w:rsid w:val="777B6681"/>
    <w:rsid w:val="777CA3E4"/>
    <w:rsid w:val="777FD9FB"/>
    <w:rsid w:val="77B66E06"/>
    <w:rsid w:val="77BF2752"/>
    <w:rsid w:val="77DB5881"/>
    <w:rsid w:val="7AEFA50A"/>
    <w:rsid w:val="7AF77BA5"/>
    <w:rsid w:val="7B6E3338"/>
    <w:rsid w:val="7B7E4E6A"/>
    <w:rsid w:val="7BADBF00"/>
    <w:rsid w:val="7BAF2DC8"/>
    <w:rsid w:val="7BD72FEC"/>
    <w:rsid w:val="7BDEF569"/>
    <w:rsid w:val="7BDFBEA9"/>
    <w:rsid w:val="7BDFC469"/>
    <w:rsid w:val="7BE345D7"/>
    <w:rsid w:val="7BFFD341"/>
    <w:rsid w:val="7C2FD4F3"/>
    <w:rsid w:val="7C7F9C42"/>
    <w:rsid w:val="7CDEE51B"/>
    <w:rsid w:val="7D155558"/>
    <w:rsid w:val="7DBFEC7C"/>
    <w:rsid w:val="7DF86A74"/>
    <w:rsid w:val="7DFE13E9"/>
    <w:rsid w:val="7DFE176C"/>
    <w:rsid w:val="7E9E562D"/>
    <w:rsid w:val="7EB746AF"/>
    <w:rsid w:val="7EDF6C55"/>
    <w:rsid w:val="7EF917DA"/>
    <w:rsid w:val="7EFF355B"/>
    <w:rsid w:val="7EFF6D19"/>
    <w:rsid w:val="7EFFE692"/>
    <w:rsid w:val="7F6744F0"/>
    <w:rsid w:val="7F6FDD2B"/>
    <w:rsid w:val="7F77302F"/>
    <w:rsid w:val="7F97C976"/>
    <w:rsid w:val="7FBCBEC9"/>
    <w:rsid w:val="7FBEF2B3"/>
    <w:rsid w:val="7FDFE33B"/>
    <w:rsid w:val="7FEE505E"/>
    <w:rsid w:val="7FF75683"/>
    <w:rsid w:val="7FFEA243"/>
    <w:rsid w:val="7FFF7DE1"/>
    <w:rsid w:val="7FFF9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6E8BC4"/>
  <w15:docId w15:val="{CA8C8B35-75CD-7049-9AD5-B2515DAA0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VN"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Body Text 3"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imes New Roman"/>
      <w:sz w:val="28"/>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Segoe UI" w:hAnsi="Segoe UI"/>
      <w:sz w:val="18"/>
      <w:szCs w:val="18"/>
    </w:rPr>
  </w:style>
  <w:style w:type="paragraph" w:styleId="BodyText3">
    <w:name w:val="Body Text 3"/>
    <w:basedOn w:val="Normal"/>
    <w:qFormat/>
    <w:pPr>
      <w:jc w:val="center"/>
    </w:pPr>
    <w:rPr>
      <w:rFonts w:ascii=".VnAvantH" w:hAnsi=".VnAvantH"/>
      <w:b/>
      <w:szCs w:val="20"/>
    </w:rPr>
  </w:style>
  <w:style w:type="paragraph" w:styleId="Footer">
    <w:name w:val="footer"/>
    <w:basedOn w:val="Normal"/>
    <w:link w:val="FooterChar"/>
    <w:uiPriority w:val="99"/>
    <w:qFormat/>
    <w:pPr>
      <w:tabs>
        <w:tab w:val="center" w:pos="4513"/>
        <w:tab w:val="right" w:pos="9026"/>
      </w:tabs>
    </w:pPr>
  </w:style>
  <w:style w:type="paragraph" w:styleId="Header">
    <w:name w:val="header"/>
    <w:basedOn w:val="Normal"/>
    <w:link w:val="HeaderChar"/>
    <w:qFormat/>
    <w:pPr>
      <w:tabs>
        <w:tab w:val="center" w:pos="4513"/>
        <w:tab w:val="right" w:pos="9026"/>
      </w:tabs>
    </w:p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qFormat/>
    <w:pPr>
      <w:spacing w:after="160" w:line="240" w:lineRule="exact"/>
    </w:pPr>
    <w:rPr>
      <w:rFonts w:ascii=".VnAvant" w:hAnsi=".VnAvant" w:cs=".VnAvant"/>
      <w:sz w:val="20"/>
      <w:szCs w:val="20"/>
    </w:rPr>
  </w:style>
  <w:style w:type="character" w:customStyle="1" w:styleId="HeaderChar">
    <w:name w:val="Header Char"/>
    <w:link w:val="Header"/>
    <w:qFormat/>
    <w:rPr>
      <w:sz w:val="28"/>
      <w:szCs w:val="24"/>
      <w:lang w:val="en-US" w:eastAsia="en-US"/>
    </w:rPr>
  </w:style>
  <w:style w:type="character" w:customStyle="1" w:styleId="FooterChar">
    <w:name w:val="Footer Char"/>
    <w:link w:val="Footer"/>
    <w:uiPriority w:val="99"/>
    <w:qFormat/>
    <w:rPr>
      <w:sz w:val="28"/>
      <w:szCs w:val="24"/>
      <w:lang w:val="en-US" w:eastAsia="en-US"/>
    </w:rPr>
  </w:style>
  <w:style w:type="character" w:customStyle="1" w:styleId="BalloonTextChar">
    <w:name w:val="Balloon Text Char"/>
    <w:link w:val="BalloonText"/>
    <w:qFormat/>
    <w:rPr>
      <w:rFonts w:ascii="Segoe UI" w:hAnsi="Segoe UI" w:cs="Segoe UI"/>
      <w:sz w:val="18"/>
      <w:szCs w:val="18"/>
      <w:lang w:val="en-US" w:eastAsia="en-US"/>
    </w:rPr>
  </w:style>
  <w:style w:type="paragraph" w:styleId="Revision">
    <w:name w:val="Revision"/>
    <w:hidden/>
    <w:uiPriority w:val="99"/>
    <w:semiHidden/>
    <w:rsid w:val="00F361C8"/>
    <w:rPr>
      <w:rFonts w:eastAsia="Times New Roman"/>
      <w:sz w:val="28"/>
      <w:szCs w:val="24"/>
      <w:lang w:val="en-US"/>
    </w:rPr>
  </w:style>
  <w:style w:type="paragraph" w:styleId="ListParagraph">
    <w:name w:val="List Paragraph"/>
    <w:basedOn w:val="Normal"/>
    <w:uiPriority w:val="99"/>
    <w:rsid w:val="00F67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489996">
      <w:bodyDiv w:val="1"/>
      <w:marLeft w:val="0"/>
      <w:marRight w:val="0"/>
      <w:marTop w:val="0"/>
      <w:marBottom w:val="0"/>
      <w:divBdr>
        <w:top w:val="none" w:sz="0" w:space="0" w:color="auto"/>
        <w:left w:val="none" w:sz="0" w:space="0" w:color="auto"/>
        <w:bottom w:val="none" w:sz="0" w:space="0" w:color="auto"/>
        <w:right w:val="none" w:sz="0" w:space="0" w:color="auto"/>
      </w:divBdr>
    </w:div>
    <w:div w:id="1986810716">
      <w:bodyDiv w:val="1"/>
      <w:marLeft w:val="0"/>
      <w:marRight w:val="0"/>
      <w:marTop w:val="0"/>
      <w:marBottom w:val="0"/>
      <w:divBdr>
        <w:top w:val="none" w:sz="0" w:space="0" w:color="auto"/>
        <w:left w:val="none" w:sz="0" w:space="0" w:color="auto"/>
        <w:bottom w:val="none" w:sz="0" w:space="0" w:color="auto"/>
        <w:right w:val="none" w:sz="0" w:space="0" w:color="auto"/>
      </w:divBdr>
      <w:divsChild>
        <w:div w:id="12851275">
          <w:marLeft w:val="0"/>
          <w:marRight w:val="0"/>
          <w:marTop w:val="0"/>
          <w:marBottom w:val="0"/>
          <w:divBdr>
            <w:top w:val="none" w:sz="0" w:space="0" w:color="auto"/>
            <w:left w:val="none" w:sz="0" w:space="0" w:color="auto"/>
            <w:bottom w:val="none" w:sz="0" w:space="0" w:color="auto"/>
            <w:right w:val="none" w:sz="0" w:space="0" w:color="auto"/>
          </w:divBdr>
          <w:divsChild>
            <w:div w:id="6854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Mẫu 2C-BNV/2008</vt:lpstr>
    </vt:vector>
  </TitlesOfParts>
  <Company>So Noi vu</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2C-BNV/2008</dc:title>
  <dc:creator>Hoàng Khiển Blog</dc:creator>
  <cp:lastModifiedBy>Tien Tran</cp:lastModifiedBy>
  <cp:revision>81</cp:revision>
  <cp:lastPrinted>2022-05-27T04:15:00Z</cp:lastPrinted>
  <dcterms:created xsi:type="dcterms:W3CDTF">2020-05-27T03:09:00Z</dcterms:created>
  <dcterms:modified xsi:type="dcterms:W3CDTF">2022-05-27T04:33:00Z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C1C337A82C1D4FC99CA415300065C032</vt:lpwstr>
  </property>
</Properties>
</file>